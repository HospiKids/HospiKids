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82B40" w14:textId="77777777" w:rsidR="008A0A62" w:rsidRPr="00EE6CCE" w:rsidRDefault="008A0A62">
      <w:pPr>
        <w:pStyle w:val="Title"/>
        <w:jc w:val="right"/>
        <w:rPr>
          <w:lang w:val="en-GB"/>
          <w:rPrChange w:id="0" w:author="Han Vermolen" w:date="2014-10-01T08:59:00Z">
            <w:rPr/>
          </w:rPrChange>
        </w:rPr>
      </w:pPr>
    </w:p>
    <w:p w14:paraId="66BFEDFF" w14:textId="77777777" w:rsidR="008A0A62" w:rsidRPr="00EE6CCE" w:rsidRDefault="008A0A62">
      <w:pPr>
        <w:pStyle w:val="Title"/>
        <w:jc w:val="right"/>
        <w:rPr>
          <w:lang w:val="en-GB"/>
          <w:rPrChange w:id="1" w:author="Han Vermolen" w:date="2014-10-01T08:59:00Z">
            <w:rPr/>
          </w:rPrChange>
        </w:rPr>
      </w:pPr>
    </w:p>
    <w:p w14:paraId="6C1A2EDE" w14:textId="77777777" w:rsidR="008A0A62" w:rsidRPr="00EE6CCE" w:rsidRDefault="008A0A62">
      <w:pPr>
        <w:pStyle w:val="Title"/>
        <w:jc w:val="right"/>
        <w:rPr>
          <w:lang w:val="en-GB"/>
          <w:rPrChange w:id="2" w:author="Han Vermolen" w:date="2014-10-01T08:59:00Z">
            <w:rPr/>
          </w:rPrChange>
        </w:rPr>
      </w:pPr>
    </w:p>
    <w:p w14:paraId="4384F5AE" w14:textId="77777777" w:rsidR="008A0A62" w:rsidRPr="00EE6CCE" w:rsidRDefault="008A0A62">
      <w:pPr>
        <w:pStyle w:val="Title"/>
        <w:jc w:val="right"/>
        <w:rPr>
          <w:lang w:val="en-GB"/>
          <w:rPrChange w:id="3" w:author="Han Vermolen" w:date="2014-10-01T08:59:00Z">
            <w:rPr/>
          </w:rPrChange>
        </w:rPr>
      </w:pPr>
    </w:p>
    <w:p w14:paraId="5ED1F7F0" w14:textId="77777777" w:rsidR="008A0A62" w:rsidRPr="00EE6CCE" w:rsidRDefault="008A0A62">
      <w:pPr>
        <w:pStyle w:val="Title"/>
        <w:jc w:val="right"/>
        <w:rPr>
          <w:lang w:val="en-GB"/>
          <w:rPrChange w:id="4" w:author="Han Vermolen" w:date="2014-10-01T08:59:00Z">
            <w:rPr/>
          </w:rPrChange>
        </w:rPr>
      </w:pPr>
    </w:p>
    <w:p w14:paraId="3821A953" w14:textId="77777777" w:rsidR="008A0A62" w:rsidRPr="00EE6CCE" w:rsidRDefault="008A0A62">
      <w:pPr>
        <w:pStyle w:val="Title"/>
        <w:jc w:val="right"/>
        <w:rPr>
          <w:lang w:val="en-GB"/>
          <w:rPrChange w:id="5" w:author="Han Vermolen" w:date="2014-10-01T08:59:00Z">
            <w:rPr/>
          </w:rPrChange>
        </w:rPr>
      </w:pPr>
    </w:p>
    <w:p w14:paraId="7E69A7A5" w14:textId="77777777" w:rsidR="008A0A62" w:rsidRPr="00EE6CCE" w:rsidRDefault="008A0A62">
      <w:pPr>
        <w:pStyle w:val="Title"/>
        <w:jc w:val="right"/>
        <w:rPr>
          <w:lang w:val="en-GB"/>
          <w:rPrChange w:id="6" w:author="Han Vermolen" w:date="2014-10-01T08:59:00Z">
            <w:rPr/>
          </w:rPrChange>
        </w:rPr>
      </w:pPr>
    </w:p>
    <w:p w14:paraId="3651649F" w14:textId="72C4BF5F" w:rsidR="008A0A62" w:rsidRPr="00EE6CCE" w:rsidRDefault="00483100">
      <w:pPr>
        <w:pStyle w:val="Title"/>
        <w:jc w:val="right"/>
        <w:rPr>
          <w:u w:val="none"/>
          <w:lang w:val="en-GB"/>
          <w:rPrChange w:id="7" w:author="Han Vermolen" w:date="2014-10-01T08:59:00Z">
            <w:rPr>
              <w:u w:val="none"/>
            </w:rPr>
          </w:rPrChange>
        </w:rPr>
      </w:pPr>
      <w:r w:rsidRPr="00EE6CCE">
        <w:rPr>
          <w:u w:val="none"/>
          <w:lang w:val="en-GB"/>
          <w:rPrChange w:id="8" w:author="Han Vermolen" w:date="2014-10-01T08:59:00Z">
            <w:rPr>
              <w:u w:val="none"/>
            </w:rPr>
          </w:rPrChange>
        </w:rPr>
        <w:t>Hospi</w:t>
      </w:r>
      <w:ins w:id="9" w:author="Han Vermolen" w:date="2014-10-05T19:43:00Z">
        <w:r w:rsidR="00782F94">
          <w:rPr>
            <w:u w:val="none"/>
            <w:lang w:val="en-GB"/>
          </w:rPr>
          <w:t>K</w:t>
        </w:r>
      </w:ins>
      <w:del w:id="10" w:author="Han Vermolen" w:date="2014-10-05T19:43:00Z">
        <w:r w:rsidRPr="00EE6CCE" w:rsidDel="00782F94">
          <w:rPr>
            <w:u w:val="none"/>
            <w:lang w:val="en-GB"/>
            <w:rPrChange w:id="11" w:author="Han Vermolen" w:date="2014-10-01T08:59:00Z">
              <w:rPr>
                <w:u w:val="none"/>
              </w:rPr>
            </w:rPrChange>
          </w:rPr>
          <w:delText>k</w:delText>
        </w:r>
      </w:del>
      <w:r w:rsidRPr="00EE6CCE">
        <w:rPr>
          <w:u w:val="none"/>
          <w:lang w:val="en-GB"/>
          <w:rPrChange w:id="12" w:author="Han Vermolen" w:date="2014-10-01T08:59:00Z">
            <w:rPr>
              <w:u w:val="none"/>
            </w:rPr>
          </w:rPrChange>
        </w:rPr>
        <w:t>ids</w:t>
      </w:r>
    </w:p>
    <w:p w14:paraId="6B8DEF04" w14:textId="77777777" w:rsidR="008A0A62" w:rsidRPr="00EE6CCE" w:rsidRDefault="008A0A62">
      <w:pPr>
        <w:jc w:val="right"/>
        <w:rPr>
          <w:rFonts w:ascii="Verdana" w:hAnsi="Verdana"/>
          <w:sz w:val="36"/>
          <w:rPrChange w:id="13" w:author="Han Vermolen" w:date="2014-10-01T08:59:00Z">
            <w:rPr>
              <w:rFonts w:ascii="Verdana" w:hAnsi="Verdana"/>
              <w:sz w:val="36"/>
              <w:lang w:val="nl-NL"/>
            </w:rPr>
          </w:rPrChange>
        </w:rPr>
      </w:pPr>
    </w:p>
    <w:p w14:paraId="3F1762B1" w14:textId="77777777" w:rsidR="008A0A62" w:rsidRPr="00EE6CCE" w:rsidRDefault="008A0A62">
      <w:pPr>
        <w:pStyle w:val="Subtitle"/>
        <w:rPr>
          <w:rPrChange w:id="14" w:author="Han Vermolen" w:date="2014-10-01T08:59:00Z">
            <w:rPr>
              <w:lang w:val="nl-NL"/>
            </w:rPr>
          </w:rPrChange>
        </w:rPr>
      </w:pPr>
      <w:r w:rsidRPr="00EE6CCE">
        <w:rPr>
          <w:rPrChange w:id="15" w:author="Han Vermolen" w:date="2014-10-01T08:59:00Z">
            <w:rPr>
              <w:lang w:val="nl-NL"/>
            </w:rPr>
          </w:rPrChange>
        </w:rPr>
        <w:t xml:space="preserve"> </w:t>
      </w:r>
      <w:del w:id="16" w:author="Han Vermolen" w:date="2014-10-01T08:57:00Z">
        <w:r w:rsidR="00483100" w:rsidRPr="00EE6CCE" w:rsidDel="00EE6CCE">
          <w:rPr>
            <w:rPrChange w:id="17" w:author="Han Vermolen" w:date="2014-10-01T08:59:00Z">
              <w:rPr>
                <w:lang w:val="nl-NL"/>
              </w:rPr>
            </w:rPrChange>
          </w:rPr>
          <w:delText>Plan van aanpak</w:delText>
        </w:r>
      </w:del>
      <w:ins w:id="18" w:author="Han Vermolen" w:date="2014-10-01T08:57:00Z">
        <w:r w:rsidR="00EE6CCE" w:rsidRPr="00EE6CCE">
          <w:rPr>
            <w:rPrChange w:id="19" w:author="Han Vermolen" w:date="2014-10-01T08:59:00Z">
              <w:rPr>
                <w:lang w:val="nl-NL"/>
              </w:rPr>
            </w:rPrChange>
          </w:rPr>
          <w:t>Plan of approach</w:t>
        </w:r>
      </w:ins>
      <w:ins w:id="20" w:author="Han Vermolen" w:date="2014-10-01T09:24:00Z">
        <w:r w:rsidR="00B231D6">
          <w:t>: set-up</w:t>
        </w:r>
      </w:ins>
    </w:p>
    <w:p w14:paraId="7F31EC0D" w14:textId="77777777" w:rsidR="008A0A62" w:rsidRPr="00EE6CCE" w:rsidRDefault="008A0A62">
      <w:pPr>
        <w:rPr>
          <w:rFonts w:ascii="Verdana" w:hAnsi="Verdana"/>
          <w:sz w:val="36"/>
          <w:rPrChange w:id="21" w:author="Han Vermolen" w:date="2014-10-01T08:59:00Z">
            <w:rPr>
              <w:rFonts w:ascii="Verdana" w:hAnsi="Verdana"/>
              <w:sz w:val="36"/>
              <w:lang w:val="nl-NL"/>
            </w:rPr>
          </w:rPrChange>
        </w:rPr>
      </w:pPr>
    </w:p>
    <w:p w14:paraId="3939A110" w14:textId="77777777" w:rsidR="008A0A62" w:rsidRPr="00EE6CCE" w:rsidRDefault="00483100">
      <w:pPr>
        <w:jc w:val="right"/>
        <w:rPr>
          <w:rFonts w:ascii="Verdana" w:hAnsi="Verdana"/>
          <w:rPrChange w:id="22" w:author="Han Vermolen" w:date="2014-10-01T08:59:00Z">
            <w:rPr>
              <w:rFonts w:ascii="Verdana" w:hAnsi="Verdana"/>
              <w:lang w:val="nl-NL"/>
            </w:rPr>
          </w:rPrChange>
        </w:rPr>
      </w:pPr>
      <w:r w:rsidRPr="00EE6CCE">
        <w:rPr>
          <w:rFonts w:ascii="Verdana" w:hAnsi="Verdana"/>
          <w:rPrChange w:id="23" w:author="Han Vermolen" w:date="2014-10-01T08:59:00Z">
            <w:rPr>
              <w:rFonts w:ascii="Verdana" w:hAnsi="Verdana"/>
              <w:lang w:val="nl-NL"/>
            </w:rPr>
          </w:rPrChange>
        </w:rPr>
        <w:t>Ve</w:t>
      </w:r>
      <w:ins w:id="24" w:author="Han Vermolen" w:date="2014-10-01T08:58:00Z">
        <w:r w:rsidR="00EE6CCE" w:rsidRPr="00EE6CCE">
          <w:rPr>
            <w:rFonts w:ascii="Verdana" w:hAnsi="Verdana"/>
            <w:rPrChange w:id="25" w:author="Han Vermolen" w:date="2014-10-01T08:59:00Z">
              <w:rPr>
                <w:rFonts w:ascii="Verdana" w:hAnsi="Verdana"/>
                <w:lang w:val="nl-NL"/>
              </w:rPr>
            </w:rPrChange>
          </w:rPr>
          <w:t>rsion</w:t>
        </w:r>
      </w:ins>
      <w:del w:id="26" w:author="Han Vermolen" w:date="2014-10-01T08:58:00Z">
        <w:r w:rsidRPr="00EE6CCE" w:rsidDel="00EE6CCE">
          <w:rPr>
            <w:rFonts w:ascii="Verdana" w:hAnsi="Verdana"/>
            <w:rPrChange w:id="27" w:author="Han Vermolen" w:date="2014-10-01T08:59:00Z">
              <w:rPr>
                <w:rFonts w:ascii="Verdana" w:hAnsi="Verdana"/>
                <w:lang w:val="nl-NL"/>
              </w:rPr>
            </w:rPrChange>
          </w:rPr>
          <w:delText>rsie</w:delText>
        </w:r>
      </w:del>
      <w:r w:rsidRPr="00EE6CCE">
        <w:rPr>
          <w:rFonts w:ascii="Verdana" w:hAnsi="Verdana"/>
          <w:rPrChange w:id="28" w:author="Han Vermolen" w:date="2014-10-01T08:59:00Z">
            <w:rPr>
              <w:rFonts w:ascii="Verdana" w:hAnsi="Verdana"/>
              <w:lang w:val="nl-NL"/>
            </w:rPr>
          </w:rPrChange>
        </w:rPr>
        <w:t xml:space="preserve"> 0</w:t>
      </w:r>
      <w:r w:rsidR="008A0A62" w:rsidRPr="00EE6CCE">
        <w:rPr>
          <w:rFonts w:ascii="Verdana" w:hAnsi="Verdana"/>
          <w:rPrChange w:id="29" w:author="Han Vermolen" w:date="2014-10-01T08:59:00Z">
            <w:rPr>
              <w:rFonts w:ascii="Verdana" w:hAnsi="Verdana"/>
              <w:lang w:val="nl-NL"/>
            </w:rPr>
          </w:rPrChange>
        </w:rPr>
        <w:t>.</w:t>
      </w:r>
      <w:ins w:id="30" w:author="Han Vermolen" w:date="2014-10-01T08:58:00Z">
        <w:r w:rsidR="00EE6CCE" w:rsidRPr="00EE6CCE">
          <w:rPr>
            <w:rFonts w:ascii="Verdana" w:hAnsi="Verdana"/>
            <w:rPrChange w:id="31" w:author="Han Vermolen" w:date="2014-10-01T08:59:00Z">
              <w:rPr>
                <w:rFonts w:ascii="Verdana" w:hAnsi="Verdana"/>
                <w:lang w:val="nl-NL"/>
              </w:rPr>
            </w:rPrChange>
          </w:rPr>
          <w:t>2</w:t>
        </w:r>
      </w:ins>
      <w:del w:id="32" w:author="Han Vermolen" w:date="2014-10-01T08:58:00Z">
        <w:r w:rsidR="00466497" w:rsidRPr="00EE6CCE" w:rsidDel="00EE6CCE">
          <w:rPr>
            <w:rFonts w:ascii="Verdana" w:hAnsi="Verdana"/>
            <w:rPrChange w:id="33" w:author="Han Vermolen" w:date="2014-10-01T08:59:00Z">
              <w:rPr>
                <w:rFonts w:ascii="Verdana" w:hAnsi="Verdana"/>
                <w:lang w:val="nl-NL"/>
              </w:rPr>
            </w:rPrChange>
          </w:rPr>
          <w:delText>1</w:delText>
        </w:r>
      </w:del>
    </w:p>
    <w:p w14:paraId="72E4C3D8" w14:textId="77777777" w:rsidR="008A0A62" w:rsidRPr="00EE6CCE" w:rsidRDefault="008A0A62">
      <w:pPr>
        <w:jc w:val="right"/>
        <w:rPr>
          <w:rFonts w:ascii="Verdana" w:hAnsi="Verdana"/>
          <w:rPrChange w:id="34" w:author="Han Vermolen" w:date="2014-10-01T08:59:00Z">
            <w:rPr>
              <w:rFonts w:ascii="Verdana" w:hAnsi="Verdana"/>
              <w:lang w:val="nl-NL"/>
            </w:rPr>
          </w:rPrChange>
        </w:rPr>
      </w:pPr>
    </w:p>
    <w:p w14:paraId="4D3A17ED" w14:textId="77777777" w:rsidR="00A349B1" w:rsidRPr="00EE6CCE" w:rsidRDefault="00A349B1">
      <w:pPr>
        <w:jc w:val="right"/>
        <w:rPr>
          <w:rFonts w:ascii="Verdana" w:hAnsi="Verdana"/>
          <w:rPrChange w:id="35" w:author="Han Vermolen" w:date="2014-10-01T08:59:00Z">
            <w:rPr>
              <w:rFonts w:ascii="Verdana" w:hAnsi="Verdana"/>
              <w:lang w:val="nl-NL"/>
            </w:rPr>
          </w:rPrChange>
        </w:rPr>
      </w:pPr>
    </w:p>
    <w:p w14:paraId="48B4ACA6" w14:textId="77777777" w:rsidR="00A349B1" w:rsidRPr="00EE6CCE" w:rsidRDefault="00A349B1">
      <w:pPr>
        <w:jc w:val="right"/>
        <w:rPr>
          <w:rFonts w:ascii="Verdana" w:hAnsi="Verdana"/>
          <w:rPrChange w:id="36" w:author="Han Vermolen" w:date="2014-10-01T08:59:00Z">
            <w:rPr>
              <w:rFonts w:ascii="Verdana" w:hAnsi="Verdana"/>
              <w:lang w:val="nl-NL"/>
            </w:rPr>
          </w:rPrChange>
        </w:rPr>
      </w:pPr>
    </w:p>
    <w:p w14:paraId="56503611" w14:textId="77777777" w:rsidR="00A349B1" w:rsidRPr="00EE6CCE" w:rsidRDefault="00A349B1">
      <w:pPr>
        <w:jc w:val="right"/>
        <w:rPr>
          <w:rFonts w:ascii="Verdana" w:hAnsi="Verdana"/>
          <w:rPrChange w:id="37" w:author="Han Vermolen" w:date="2014-10-01T08:59:00Z">
            <w:rPr>
              <w:rFonts w:ascii="Verdana" w:hAnsi="Verdana"/>
              <w:lang w:val="nl-NL"/>
            </w:rPr>
          </w:rPrChange>
        </w:rPr>
      </w:pPr>
    </w:p>
    <w:p w14:paraId="5E371B3E" w14:textId="77777777" w:rsidR="00A349B1" w:rsidRPr="00EE6CCE" w:rsidRDefault="00A349B1">
      <w:pPr>
        <w:jc w:val="right"/>
        <w:rPr>
          <w:rFonts w:ascii="Verdana" w:hAnsi="Verdana"/>
          <w:rPrChange w:id="38" w:author="Han Vermolen" w:date="2014-10-01T08:59:00Z">
            <w:rPr>
              <w:rFonts w:ascii="Verdana" w:hAnsi="Verdana"/>
              <w:lang w:val="nl-NL"/>
            </w:rPr>
          </w:rPrChange>
        </w:rPr>
      </w:pPr>
    </w:p>
    <w:p w14:paraId="031CF70A" w14:textId="77777777" w:rsidR="00A349B1" w:rsidRPr="00EE6CCE" w:rsidRDefault="00A349B1">
      <w:pPr>
        <w:jc w:val="right"/>
        <w:rPr>
          <w:rFonts w:ascii="Verdana" w:hAnsi="Verdana"/>
          <w:rPrChange w:id="39" w:author="Han Vermolen" w:date="2014-10-01T08:59:00Z">
            <w:rPr>
              <w:rFonts w:ascii="Verdana" w:hAnsi="Verdana"/>
              <w:lang w:val="nl-NL"/>
            </w:rPr>
          </w:rPrChange>
        </w:rPr>
      </w:pPr>
    </w:p>
    <w:p w14:paraId="093DE220" w14:textId="77777777" w:rsidR="00A349B1" w:rsidRPr="00EE6CCE" w:rsidRDefault="00A349B1">
      <w:pPr>
        <w:jc w:val="right"/>
        <w:rPr>
          <w:rFonts w:ascii="Verdana" w:hAnsi="Verdana"/>
          <w:rPrChange w:id="40" w:author="Han Vermolen" w:date="2014-10-01T08:59:00Z">
            <w:rPr>
              <w:rFonts w:ascii="Verdana" w:hAnsi="Verdana"/>
              <w:lang w:val="nl-NL"/>
            </w:rPr>
          </w:rPrChange>
        </w:rPr>
      </w:pPr>
    </w:p>
    <w:p w14:paraId="26188E8A" w14:textId="77777777" w:rsidR="00A349B1" w:rsidRPr="00EE6CCE" w:rsidRDefault="00A349B1">
      <w:pPr>
        <w:jc w:val="right"/>
        <w:rPr>
          <w:rFonts w:ascii="Verdana" w:hAnsi="Verdana"/>
          <w:rPrChange w:id="41" w:author="Han Vermolen" w:date="2014-10-01T08:59:00Z">
            <w:rPr>
              <w:rFonts w:ascii="Verdana" w:hAnsi="Verdana"/>
              <w:lang w:val="nl-NL"/>
            </w:rPr>
          </w:rPrChange>
        </w:rPr>
      </w:pPr>
    </w:p>
    <w:p w14:paraId="17211559" w14:textId="77777777" w:rsidR="008A0A62" w:rsidRPr="00EE6CCE" w:rsidRDefault="0048059B">
      <w:pPr>
        <w:jc w:val="right"/>
        <w:rPr>
          <w:rFonts w:ascii="Verdana" w:hAnsi="Verdana"/>
          <w:rPrChange w:id="42" w:author="Han Vermolen" w:date="2014-10-01T08:59:00Z">
            <w:rPr>
              <w:rFonts w:ascii="Verdana" w:hAnsi="Verdana"/>
              <w:lang w:val="nl-NL"/>
            </w:rPr>
          </w:rPrChange>
        </w:rPr>
      </w:pPr>
      <w:del w:id="43" w:author="Han Vermolen" w:date="2014-10-01T08:58:00Z">
        <w:r w:rsidRPr="00EE6CCE" w:rsidDel="00EE6CCE">
          <w:rPr>
            <w:rFonts w:ascii="Verdana" w:hAnsi="Verdana"/>
            <w:rPrChange w:id="44" w:author="Han Vermolen" w:date="2014-10-01T08:59:00Z">
              <w:rPr>
                <w:rFonts w:ascii="Verdana" w:hAnsi="Verdana"/>
                <w:lang w:val="nl-NL"/>
              </w:rPr>
            </w:rPrChange>
          </w:rPr>
          <w:delText>Eindhoven</w:delText>
        </w:r>
      </w:del>
      <w:ins w:id="45" w:author="Han Vermolen" w:date="2014-10-01T08:58:00Z">
        <w:r w:rsidR="00EE6CCE" w:rsidRPr="00EE6CCE">
          <w:rPr>
            <w:rFonts w:ascii="Verdana" w:hAnsi="Verdana"/>
            <w:rPrChange w:id="46" w:author="Han Vermolen" w:date="2014-10-01T08:59:00Z">
              <w:rPr>
                <w:rFonts w:ascii="Verdana" w:hAnsi="Verdana"/>
                <w:lang w:val="nl-NL"/>
              </w:rPr>
            </w:rPrChange>
          </w:rPr>
          <w:t>Rosmalen</w:t>
        </w:r>
      </w:ins>
      <w:r w:rsidR="008A0A62" w:rsidRPr="00EE6CCE">
        <w:rPr>
          <w:rFonts w:ascii="Verdana" w:hAnsi="Verdana"/>
          <w:rPrChange w:id="47" w:author="Han Vermolen" w:date="2014-10-01T08:59:00Z">
            <w:rPr>
              <w:rFonts w:ascii="Verdana" w:hAnsi="Verdana"/>
              <w:lang w:val="nl-NL"/>
            </w:rPr>
          </w:rPrChange>
        </w:rPr>
        <w:t xml:space="preserve">, </w:t>
      </w:r>
      <w:ins w:id="48" w:author="Han Vermolen" w:date="2014-10-01T08:58:00Z">
        <w:r w:rsidR="00EE6CCE" w:rsidRPr="00EE6CCE">
          <w:rPr>
            <w:rFonts w:ascii="Verdana" w:hAnsi="Verdana"/>
          </w:rPr>
          <w:t>1-october-2014</w:t>
        </w:r>
      </w:ins>
      <w:del w:id="49" w:author="Han Vermolen" w:date="2014-10-01T08:58:00Z">
        <w:r w:rsidR="00483100" w:rsidRPr="00EE6CCE" w:rsidDel="00EE6CCE">
          <w:rPr>
            <w:rFonts w:ascii="Verdana" w:hAnsi="Verdana"/>
            <w:rPrChange w:id="50" w:author="Han Vermolen" w:date="2014-10-01T08:59:00Z">
              <w:rPr>
                <w:rFonts w:ascii="Verdana" w:hAnsi="Verdana"/>
                <w:lang w:val="nl-NL"/>
              </w:rPr>
            </w:rPrChange>
          </w:rPr>
          <w:delText>30</w:delText>
        </w:r>
        <w:r w:rsidR="00466497" w:rsidRPr="00EE6CCE" w:rsidDel="00EE6CCE">
          <w:rPr>
            <w:rFonts w:ascii="Verdana" w:hAnsi="Verdana"/>
            <w:rPrChange w:id="51" w:author="Han Vermolen" w:date="2014-10-01T08:59:00Z">
              <w:rPr>
                <w:rFonts w:ascii="Verdana" w:hAnsi="Verdana"/>
                <w:lang w:val="nl-NL"/>
              </w:rPr>
            </w:rPrChange>
          </w:rPr>
          <w:delText xml:space="preserve"> september</w:delText>
        </w:r>
        <w:r w:rsidR="00DC6246" w:rsidRPr="00EE6CCE" w:rsidDel="00EE6CCE">
          <w:rPr>
            <w:rFonts w:ascii="Verdana" w:hAnsi="Verdana"/>
            <w:rPrChange w:id="52" w:author="Han Vermolen" w:date="2014-10-01T08:59:00Z">
              <w:rPr>
                <w:rFonts w:ascii="Verdana" w:hAnsi="Verdana"/>
                <w:lang w:val="nl-NL"/>
              </w:rPr>
            </w:rPrChange>
          </w:rPr>
          <w:delText xml:space="preserve"> 2014</w:delText>
        </w:r>
      </w:del>
    </w:p>
    <w:p w14:paraId="6B3CBE06" w14:textId="77777777" w:rsidR="008A0A62" w:rsidRPr="00EE6CCE" w:rsidRDefault="008A0A62">
      <w:pPr>
        <w:jc w:val="center"/>
        <w:rPr>
          <w:rFonts w:ascii="Verdana" w:hAnsi="Verdana"/>
          <w:sz w:val="28"/>
          <w:rPrChange w:id="53" w:author="Han Vermolen" w:date="2014-10-01T08:59:00Z">
            <w:rPr>
              <w:rFonts w:ascii="Verdana" w:hAnsi="Verdana"/>
              <w:sz w:val="28"/>
              <w:lang w:val="nl-NL"/>
            </w:rPr>
          </w:rPrChange>
        </w:rPr>
      </w:pPr>
    </w:p>
    <w:p w14:paraId="1452E7B4" w14:textId="77777777" w:rsidR="008A0A62" w:rsidRPr="00EE6CCE" w:rsidRDefault="008A0A62">
      <w:pPr>
        <w:tabs>
          <w:tab w:val="right" w:pos="8313"/>
        </w:tabs>
        <w:jc w:val="center"/>
        <w:rPr>
          <w:rFonts w:ascii="Verdana" w:hAnsi="Verdana"/>
          <w:rPrChange w:id="54" w:author="Han Vermolen" w:date="2014-10-01T08:59:00Z">
            <w:rPr>
              <w:rFonts w:ascii="Verdana" w:hAnsi="Verdana"/>
              <w:lang w:val="nl-NL"/>
            </w:rPr>
          </w:rPrChange>
        </w:rPr>
      </w:pPr>
    </w:p>
    <w:p w14:paraId="4B8F9578" w14:textId="77777777" w:rsidR="008A0A62" w:rsidRPr="00EE6CCE" w:rsidRDefault="008A0A62">
      <w:pPr>
        <w:rPr>
          <w:rFonts w:ascii="Verdana" w:hAnsi="Verdana"/>
          <w:rPrChange w:id="55" w:author="Han Vermolen" w:date="2014-10-01T08:59:00Z">
            <w:rPr>
              <w:rFonts w:ascii="Verdana" w:hAnsi="Verdana"/>
              <w:lang w:val="nl-NL"/>
            </w:rPr>
          </w:rPrChange>
        </w:rPr>
      </w:pPr>
    </w:p>
    <w:p w14:paraId="5E65F575" w14:textId="77777777" w:rsidR="008A0A62" w:rsidRPr="00EE6CCE" w:rsidRDefault="008A0A62">
      <w:pPr>
        <w:rPr>
          <w:rFonts w:ascii="Verdana" w:hAnsi="Verdana"/>
          <w:rPrChange w:id="56" w:author="Han Vermolen" w:date="2014-10-01T08:59:00Z">
            <w:rPr>
              <w:rFonts w:ascii="Verdana" w:hAnsi="Verdana"/>
              <w:lang w:val="nl-NL"/>
            </w:rPr>
          </w:rPrChange>
        </w:rPr>
      </w:pPr>
    </w:p>
    <w:p w14:paraId="088673AE" w14:textId="77777777" w:rsidR="008A0A62" w:rsidRPr="00EE6CCE" w:rsidRDefault="008A0A62">
      <w:pPr>
        <w:rPr>
          <w:rFonts w:ascii="Verdana" w:hAnsi="Verdana"/>
          <w:rPrChange w:id="57" w:author="Han Vermolen" w:date="2014-10-01T08:59:00Z">
            <w:rPr>
              <w:rFonts w:ascii="Verdana" w:hAnsi="Verdana"/>
              <w:lang w:val="nl-NL"/>
            </w:rPr>
          </w:rPrChange>
        </w:rPr>
      </w:pPr>
    </w:p>
    <w:p w14:paraId="29109C73" w14:textId="77777777" w:rsidR="008A0A62" w:rsidRPr="00EE6CCE" w:rsidRDefault="008A0A62">
      <w:pPr>
        <w:rPr>
          <w:rFonts w:ascii="Verdana" w:hAnsi="Verdana"/>
          <w:rPrChange w:id="58" w:author="Han Vermolen" w:date="2014-10-01T08:59:00Z">
            <w:rPr>
              <w:rFonts w:ascii="Verdana" w:hAnsi="Verdana"/>
              <w:lang w:val="nl-NL"/>
            </w:rPr>
          </w:rPrChange>
        </w:rPr>
      </w:pPr>
    </w:p>
    <w:p w14:paraId="7D4EB121" w14:textId="77777777" w:rsidR="008A0A62" w:rsidRPr="00EE6CCE" w:rsidRDefault="008A0A62">
      <w:pPr>
        <w:rPr>
          <w:rFonts w:ascii="Verdana" w:hAnsi="Verdana"/>
          <w:rPrChange w:id="59" w:author="Han Vermolen" w:date="2014-10-01T08:59:00Z">
            <w:rPr>
              <w:rFonts w:ascii="Verdana" w:hAnsi="Verdana"/>
              <w:lang w:val="nl-NL"/>
            </w:rPr>
          </w:rPrChange>
        </w:rPr>
      </w:pPr>
    </w:p>
    <w:p w14:paraId="4EEE3885" w14:textId="77777777" w:rsidR="008A0A62" w:rsidRPr="00EE6CCE" w:rsidRDefault="008A0A62">
      <w:pPr>
        <w:rPr>
          <w:rFonts w:ascii="Verdana" w:hAnsi="Verdana"/>
          <w:rPrChange w:id="60" w:author="Han Vermolen" w:date="2014-10-01T08:59:00Z">
            <w:rPr>
              <w:rFonts w:ascii="Verdana" w:hAnsi="Verdana"/>
              <w:lang w:val="nl-NL"/>
            </w:rPr>
          </w:rPrChange>
        </w:rPr>
      </w:pPr>
    </w:p>
    <w:p w14:paraId="23FB3822" w14:textId="77777777" w:rsidR="008A0A62" w:rsidRPr="00EE6CCE" w:rsidRDefault="008A0A62">
      <w:pPr>
        <w:rPr>
          <w:rFonts w:ascii="Verdana" w:hAnsi="Verdana"/>
          <w:rPrChange w:id="61" w:author="Han Vermolen" w:date="2014-10-01T08:59:00Z">
            <w:rPr>
              <w:rFonts w:ascii="Verdana" w:hAnsi="Verdana"/>
              <w:lang w:val="nl-NL"/>
            </w:rPr>
          </w:rPrChange>
        </w:rPr>
      </w:pPr>
    </w:p>
    <w:p w14:paraId="77A546D1" w14:textId="77777777" w:rsidR="008A0A62" w:rsidRPr="00EE6CCE" w:rsidRDefault="008A0A62">
      <w:pPr>
        <w:rPr>
          <w:rFonts w:ascii="Verdana" w:hAnsi="Verdana"/>
          <w:rPrChange w:id="62" w:author="Han Vermolen" w:date="2014-10-01T08:59:00Z">
            <w:rPr>
              <w:rFonts w:ascii="Verdana" w:hAnsi="Verdana"/>
              <w:lang w:val="nl-NL"/>
            </w:rPr>
          </w:rPrChange>
        </w:rPr>
      </w:pPr>
    </w:p>
    <w:p w14:paraId="1A9AB14B" w14:textId="77777777" w:rsidR="008A0A62" w:rsidRPr="00EE6CCE" w:rsidRDefault="008A0A62">
      <w:pPr>
        <w:rPr>
          <w:rFonts w:ascii="Verdana" w:hAnsi="Verdana"/>
          <w:rPrChange w:id="63" w:author="Han Vermolen" w:date="2014-10-01T08:59:00Z">
            <w:rPr>
              <w:rFonts w:ascii="Verdana" w:hAnsi="Verdana"/>
              <w:lang w:val="nl-NL"/>
            </w:rPr>
          </w:rPrChange>
        </w:rPr>
      </w:pPr>
    </w:p>
    <w:p w14:paraId="3B905D58" w14:textId="77777777" w:rsidR="008A0A62" w:rsidRPr="00EE6CCE" w:rsidRDefault="008A0A62">
      <w:pPr>
        <w:rPr>
          <w:rFonts w:ascii="Verdana" w:hAnsi="Verdana"/>
          <w:rPrChange w:id="64" w:author="Han Vermolen" w:date="2014-10-01T08:59:00Z">
            <w:rPr>
              <w:rFonts w:ascii="Verdana" w:hAnsi="Verdana"/>
              <w:lang w:val="nl-NL"/>
            </w:rPr>
          </w:rPrChange>
        </w:rPr>
      </w:pPr>
    </w:p>
    <w:p w14:paraId="2C59BD4E" w14:textId="77777777" w:rsidR="008A0A62" w:rsidRPr="00EE6CCE" w:rsidRDefault="008A0A62">
      <w:pPr>
        <w:rPr>
          <w:rFonts w:ascii="Verdana" w:hAnsi="Verdana"/>
          <w:rPrChange w:id="65" w:author="Han Vermolen" w:date="2014-10-01T08:59:00Z">
            <w:rPr>
              <w:rFonts w:ascii="Verdana" w:hAnsi="Verdana"/>
              <w:lang w:val="nl-NL"/>
            </w:rPr>
          </w:rPrChange>
        </w:rPr>
      </w:pPr>
    </w:p>
    <w:p w14:paraId="09C025FE" w14:textId="77777777" w:rsidR="008A0A62" w:rsidRPr="00EE6CCE" w:rsidRDefault="008A0A62">
      <w:pPr>
        <w:rPr>
          <w:rFonts w:ascii="Verdana" w:hAnsi="Verdana"/>
          <w:rPrChange w:id="66" w:author="Han Vermolen" w:date="2014-10-01T08:59:00Z">
            <w:rPr>
              <w:rFonts w:ascii="Verdana" w:hAnsi="Verdana"/>
              <w:lang w:val="nl-NL"/>
            </w:rPr>
          </w:rPrChange>
        </w:rPr>
      </w:pPr>
    </w:p>
    <w:p w14:paraId="2B7E2DC8" w14:textId="77777777" w:rsidR="008A0A62" w:rsidRPr="00EE6CCE" w:rsidRDefault="008A0A62">
      <w:pPr>
        <w:rPr>
          <w:rFonts w:ascii="Verdana" w:hAnsi="Verdana"/>
          <w:rPrChange w:id="67" w:author="Han Vermolen" w:date="2014-10-01T08:59:00Z">
            <w:rPr>
              <w:rFonts w:ascii="Verdana" w:hAnsi="Verdana"/>
              <w:lang w:val="nl-NL"/>
            </w:rPr>
          </w:rPrChange>
        </w:rPr>
      </w:pPr>
    </w:p>
    <w:p w14:paraId="22AF2774" w14:textId="77777777" w:rsidR="008A0A62" w:rsidRPr="00EE6CCE" w:rsidRDefault="008A0A62">
      <w:pPr>
        <w:rPr>
          <w:rFonts w:ascii="Verdana" w:hAnsi="Verdana"/>
          <w:rPrChange w:id="68" w:author="Han Vermolen" w:date="2014-10-01T08:59:00Z">
            <w:rPr>
              <w:rFonts w:ascii="Verdana" w:hAnsi="Verdana"/>
              <w:lang w:val="nl-NL"/>
            </w:rPr>
          </w:rPrChange>
        </w:rPr>
      </w:pPr>
    </w:p>
    <w:p w14:paraId="34893FCB" w14:textId="77777777" w:rsidR="008A0A62" w:rsidRPr="00EE6CCE" w:rsidRDefault="008A0A62">
      <w:pPr>
        <w:rPr>
          <w:rFonts w:ascii="Verdana" w:hAnsi="Verdana"/>
          <w:rPrChange w:id="69" w:author="Han Vermolen" w:date="2014-10-01T08:59:00Z">
            <w:rPr>
              <w:rFonts w:ascii="Verdana" w:hAnsi="Verdana"/>
              <w:lang w:val="nl-NL"/>
            </w:rPr>
          </w:rPrChange>
        </w:rPr>
      </w:pPr>
    </w:p>
    <w:p w14:paraId="1061207F" w14:textId="77777777" w:rsidR="008A0A62" w:rsidRPr="00EE6CCE" w:rsidRDefault="008A0A62">
      <w:pPr>
        <w:rPr>
          <w:rFonts w:ascii="Verdana" w:hAnsi="Verdana"/>
          <w:rPrChange w:id="70" w:author="Han Vermolen" w:date="2014-10-01T08:59:00Z">
            <w:rPr>
              <w:rFonts w:ascii="Verdana" w:hAnsi="Verdana"/>
              <w:lang w:val="nl-NL"/>
            </w:rPr>
          </w:rPrChange>
        </w:rPr>
      </w:pPr>
    </w:p>
    <w:p w14:paraId="79286221" w14:textId="77777777" w:rsidR="008A0A62" w:rsidRPr="00EE6CCE" w:rsidRDefault="008A0A62">
      <w:pPr>
        <w:rPr>
          <w:rFonts w:ascii="Verdana" w:hAnsi="Verdana"/>
          <w:rPrChange w:id="71" w:author="Han Vermolen" w:date="2014-10-01T08:59:00Z">
            <w:rPr>
              <w:rFonts w:ascii="Verdana" w:hAnsi="Verdana"/>
              <w:lang w:val="nl-NL"/>
            </w:rPr>
          </w:rPrChange>
        </w:rPr>
      </w:pPr>
    </w:p>
    <w:p w14:paraId="1D497C75" w14:textId="77777777" w:rsidR="008A0A62" w:rsidRPr="00EE6CCE" w:rsidRDefault="008A0A62">
      <w:pPr>
        <w:rPr>
          <w:rFonts w:ascii="Verdana" w:hAnsi="Verdana"/>
          <w:rPrChange w:id="72" w:author="Han Vermolen" w:date="2014-10-01T08:59:00Z">
            <w:rPr>
              <w:rFonts w:ascii="Verdana" w:hAnsi="Verdana"/>
              <w:lang w:val="nl-NL"/>
            </w:rPr>
          </w:rPrChange>
        </w:rPr>
      </w:pPr>
    </w:p>
    <w:p w14:paraId="273860B5" w14:textId="77777777" w:rsidR="008A0A62" w:rsidRPr="00EE6CCE" w:rsidRDefault="008A0A62">
      <w:pPr>
        <w:rPr>
          <w:rFonts w:ascii="Verdana" w:hAnsi="Verdana"/>
          <w:rPrChange w:id="73" w:author="Han Vermolen" w:date="2014-10-01T08:59:00Z">
            <w:rPr>
              <w:rFonts w:ascii="Verdana" w:hAnsi="Verdana"/>
              <w:lang w:val="nl-NL"/>
            </w:rPr>
          </w:rPrChange>
        </w:rPr>
      </w:pPr>
    </w:p>
    <w:p w14:paraId="38E2CF2E" w14:textId="77777777" w:rsidR="008A0A62" w:rsidRPr="00EE6CCE" w:rsidRDefault="008A0A62">
      <w:pPr>
        <w:rPr>
          <w:rFonts w:ascii="Verdana" w:hAnsi="Verdana"/>
          <w:rPrChange w:id="74" w:author="Han Vermolen" w:date="2014-10-01T08:59:00Z">
            <w:rPr>
              <w:rFonts w:ascii="Verdana" w:hAnsi="Verdana"/>
              <w:lang w:val="nl-NL"/>
            </w:rPr>
          </w:rPrChange>
        </w:rPr>
      </w:pPr>
    </w:p>
    <w:p w14:paraId="7032DFDD" w14:textId="77777777" w:rsidR="008A0A62" w:rsidRPr="00EE6CCE" w:rsidRDefault="008A0A62">
      <w:pPr>
        <w:jc w:val="center"/>
        <w:rPr>
          <w:rFonts w:ascii="Verdana" w:hAnsi="Verdana"/>
          <w:sz w:val="18"/>
          <w:rPrChange w:id="75" w:author="Han Vermolen" w:date="2014-10-01T08:59:00Z">
            <w:rPr>
              <w:rFonts w:ascii="Verdana" w:hAnsi="Verdana"/>
              <w:sz w:val="18"/>
              <w:lang w:val="nl-NL"/>
            </w:rPr>
          </w:rPrChange>
        </w:rPr>
      </w:pPr>
    </w:p>
    <w:p w14:paraId="6AC31E6A" w14:textId="77777777" w:rsidR="008A0A62" w:rsidRPr="00EE6CCE" w:rsidRDefault="008A0A62">
      <w:pPr>
        <w:jc w:val="center"/>
        <w:rPr>
          <w:rFonts w:ascii="Verdana" w:hAnsi="Verdana"/>
          <w:sz w:val="18"/>
          <w:rPrChange w:id="76" w:author="Han Vermolen" w:date="2014-10-01T08:59:00Z">
            <w:rPr>
              <w:rFonts w:ascii="Verdana" w:hAnsi="Verdana"/>
              <w:sz w:val="18"/>
              <w:lang w:val="nl-NL"/>
            </w:rPr>
          </w:rPrChange>
        </w:rPr>
      </w:pPr>
    </w:p>
    <w:p w14:paraId="5A72AF88" w14:textId="379DB3B1" w:rsidR="008A0A62" w:rsidRPr="00EE6CCE" w:rsidRDefault="00796093">
      <w:pPr>
        <w:jc w:val="center"/>
        <w:rPr>
          <w:rFonts w:ascii="Verdana" w:hAnsi="Verdana"/>
          <w:rPrChange w:id="77" w:author="Han Vermolen" w:date="2014-10-01T08:59:00Z">
            <w:rPr>
              <w:rFonts w:ascii="Verdana" w:hAnsi="Verdana"/>
              <w:lang w:val="nl-NL"/>
            </w:rPr>
          </w:rPrChange>
        </w:rPr>
      </w:pPr>
      <w:ins w:id="78" w:author="Han Vermolen" w:date="2014-10-05T19:36:00Z">
        <w:r>
          <w:rPr>
            <w:rFonts w:ascii="Verdana" w:hAnsi="Verdana"/>
          </w:rPr>
          <w:fldChar w:fldCharType="begin"/>
        </w:r>
        <w:r>
          <w:rPr>
            <w:rFonts w:ascii="Verdana" w:hAnsi="Verdana"/>
          </w:rPr>
          <w:instrText xml:space="preserve"> HYPERLINK "www.HospiKids.nl" </w:instrText>
        </w:r>
        <w:r>
          <w:rPr>
            <w:rFonts w:ascii="Verdana" w:hAnsi="Verdana"/>
          </w:rPr>
          <w:fldChar w:fldCharType="separate"/>
        </w:r>
        <w:r w:rsidR="008A0A62" w:rsidRPr="00796093">
          <w:rPr>
            <w:rStyle w:val="Hyperlink"/>
            <w:rPrChange w:id="79" w:author="Han Vermolen" w:date="2014-10-01T08:59:00Z">
              <w:rPr>
                <w:rFonts w:ascii="Verdana" w:hAnsi="Verdana"/>
                <w:lang w:val="nl-NL"/>
              </w:rPr>
            </w:rPrChange>
          </w:rPr>
          <w:t>www.</w:t>
        </w:r>
        <w:del w:id="80" w:author="Han Vermolen" w:date="2014-10-05T19:33:00Z">
          <w:r w:rsidR="008A0A62" w:rsidRPr="00796093" w:rsidDel="004F12F4">
            <w:rPr>
              <w:rStyle w:val="Hyperlink"/>
              <w:rPrChange w:id="81" w:author="Han Vermolen" w:date="2014-10-01T08:59:00Z">
                <w:rPr>
                  <w:rFonts w:ascii="Verdana" w:hAnsi="Verdana"/>
                  <w:lang w:val="nl-NL"/>
                </w:rPr>
              </w:rPrChange>
            </w:rPr>
            <w:delText>ronvanzon</w:delText>
          </w:r>
        </w:del>
      </w:ins>
      <w:ins w:id="82" w:author="Han Vermolen" w:date="2014-10-05T19:45:00Z">
        <w:r w:rsidR="00782F94">
          <w:rPr>
            <w:rStyle w:val="Hyperlink"/>
            <w:rFonts w:ascii="Verdana" w:hAnsi="Verdana"/>
          </w:rPr>
          <w:t>HospiKids</w:t>
        </w:r>
      </w:ins>
      <w:ins w:id="83" w:author="Han Vermolen" w:date="2014-10-05T19:36:00Z">
        <w:r w:rsidR="008A0A62" w:rsidRPr="00796093">
          <w:rPr>
            <w:rStyle w:val="Hyperlink"/>
            <w:rPrChange w:id="84" w:author="Han Vermolen" w:date="2014-10-01T08:59:00Z">
              <w:rPr>
                <w:rFonts w:ascii="Verdana" w:hAnsi="Verdana"/>
                <w:lang w:val="nl-NL"/>
              </w:rPr>
            </w:rPrChange>
          </w:rPr>
          <w:t>.nl</w:t>
        </w:r>
        <w:r>
          <w:rPr>
            <w:rFonts w:ascii="Verdana" w:hAnsi="Verdana"/>
          </w:rPr>
          <w:fldChar w:fldCharType="end"/>
        </w:r>
      </w:ins>
    </w:p>
    <w:p w14:paraId="7CC4EB3D" w14:textId="54821F0B" w:rsidR="008A0A62" w:rsidDel="004F12F4" w:rsidRDefault="008A0A62">
      <w:pPr>
        <w:jc w:val="center"/>
        <w:rPr>
          <w:del w:id="85" w:author="Han Vermolen" w:date="2014-10-05T19:34:00Z"/>
          <w:rFonts w:ascii="Verdana" w:hAnsi="Verdana"/>
          <w:u w:val="single"/>
        </w:rPr>
        <w:pPrChange w:id="86" w:author="Han Vermolen" w:date="2014-10-05T19:34:00Z">
          <w:pPr/>
        </w:pPrChange>
      </w:pPr>
      <w:r w:rsidRPr="00EE6CCE">
        <w:rPr>
          <w:rPrChange w:id="87" w:author="Han Vermolen" w:date="2014-10-01T08:59:00Z">
            <w:rPr>
              <w:lang w:val="nl-NL"/>
            </w:rPr>
          </w:rPrChange>
        </w:rPr>
        <w:br w:type="page"/>
      </w:r>
      <w:del w:id="88" w:author="Han Vermolen" w:date="2014-10-05T19:33:00Z">
        <w:r w:rsidRPr="00EE6CCE" w:rsidDel="004F12F4">
          <w:rPr>
            <w:rFonts w:ascii="Verdana" w:hAnsi="Verdana"/>
            <w:u w:val="single"/>
            <w:rPrChange w:id="89" w:author="Han Vermolen" w:date="2014-10-01T08:59:00Z">
              <w:rPr>
                <w:rFonts w:ascii="Verdana" w:hAnsi="Verdana"/>
                <w:u w:val="single"/>
                <w:lang w:val="nl-NL"/>
              </w:rPr>
            </w:rPrChange>
          </w:rPr>
          <w:lastRenderedPageBreak/>
          <w:delText>INHOUD</w:delText>
        </w:r>
      </w:del>
    </w:p>
    <w:customXmlInsRangeStart w:id="90" w:author="Han Vermolen" w:date="2014-10-05T19:34:00Z"/>
    <w:sdt>
      <w:sdtPr>
        <w:rPr>
          <w:rFonts w:ascii="Times New Roman" w:eastAsia="Times New Roman" w:hAnsi="Times New Roman" w:cs="Times New Roman"/>
          <w:color w:val="auto"/>
          <w:sz w:val="20"/>
          <w:szCs w:val="20"/>
          <w:lang w:val="en-GB" w:eastAsia="nl-NL"/>
        </w:rPr>
        <w:id w:val="1254475606"/>
        <w:docPartObj>
          <w:docPartGallery w:val="Table of Contents"/>
          <w:docPartUnique/>
        </w:docPartObj>
      </w:sdtPr>
      <w:sdtEndPr>
        <w:rPr>
          <w:b/>
          <w:bCs/>
          <w:noProof/>
        </w:rPr>
      </w:sdtEndPr>
      <w:sdtContent>
        <w:customXmlInsRangeEnd w:id="90"/>
        <w:p w14:paraId="00AF3D82" w14:textId="6582584B" w:rsidR="004F12F4" w:rsidRDefault="004F12F4">
          <w:pPr>
            <w:pStyle w:val="TOCHeading"/>
            <w:rPr>
              <w:ins w:id="91" w:author="Han Vermolen" w:date="2014-10-05T19:34:00Z"/>
            </w:rPr>
          </w:pPr>
          <w:ins w:id="92" w:author="Han Vermolen" w:date="2014-10-05T19:35:00Z">
            <w:r>
              <w:t>Table of Contents</w:t>
            </w:r>
          </w:ins>
        </w:p>
        <w:p w14:paraId="64A29B51" w14:textId="77777777" w:rsidR="004F12F4" w:rsidRDefault="004F12F4">
          <w:pPr>
            <w:pStyle w:val="TOC1"/>
            <w:framePr w:wrap="around"/>
            <w:rPr>
              <w:ins w:id="93" w:author="Han Vermolen" w:date="2014-10-05T19:35:00Z"/>
              <w:rFonts w:asciiTheme="minorHAnsi" w:eastAsiaTheme="minorEastAsia" w:hAnsiTheme="minorHAnsi" w:cstheme="minorBidi"/>
              <w:b w:val="0"/>
              <w:caps w:val="0"/>
              <w:sz w:val="22"/>
              <w:szCs w:val="22"/>
              <w:lang w:val="nl-NL"/>
            </w:rPr>
          </w:pPr>
          <w:ins w:id="94" w:author="Han Vermolen" w:date="2014-10-05T19:34:00Z">
            <w:r>
              <w:fldChar w:fldCharType="begin"/>
            </w:r>
            <w:r>
              <w:instrText xml:space="preserve"> TOC \o "1-3" \h \z \u </w:instrText>
            </w:r>
            <w:r>
              <w:fldChar w:fldCharType="separate"/>
            </w:r>
          </w:ins>
          <w:ins w:id="95" w:author="Han Vermolen" w:date="2014-10-05T19:35:00Z">
            <w:r w:rsidRPr="00207426">
              <w:rPr>
                <w:rStyle w:val="Hyperlink"/>
              </w:rPr>
              <w:fldChar w:fldCharType="begin"/>
            </w:r>
            <w:r w:rsidRPr="00207426">
              <w:rPr>
                <w:rStyle w:val="Hyperlink"/>
              </w:rPr>
              <w:instrText xml:space="preserve"> </w:instrText>
            </w:r>
            <w:r>
              <w:instrText>HYPERLINK \l "_Toc400301073"</w:instrText>
            </w:r>
            <w:r w:rsidRPr="00207426">
              <w:rPr>
                <w:rStyle w:val="Hyperlink"/>
              </w:rPr>
              <w:instrText xml:space="preserve"> </w:instrText>
            </w:r>
            <w:r w:rsidRPr="00207426">
              <w:rPr>
                <w:rStyle w:val="Hyperlink"/>
              </w:rPr>
              <w:fldChar w:fldCharType="separate"/>
            </w:r>
            <w:r w:rsidRPr="00207426">
              <w:rPr>
                <w:rStyle w:val="Hyperlink"/>
              </w:rPr>
              <w:t>1.</w:t>
            </w:r>
            <w:r>
              <w:rPr>
                <w:rFonts w:asciiTheme="minorHAnsi" w:eastAsiaTheme="minorEastAsia" w:hAnsiTheme="minorHAnsi" w:cstheme="minorBidi"/>
                <w:b w:val="0"/>
                <w:caps w:val="0"/>
                <w:sz w:val="22"/>
                <w:szCs w:val="22"/>
                <w:lang w:val="nl-NL"/>
              </w:rPr>
              <w:tab/>
            </w:r>
            <w:r w:rsidRPr="00207426">
              <w:rPr>
                <w:rStyle w:val="Hyperlink"/>
              </w:rPr>
              <w:t>Introduction</w:t>
            </w:r>
            <w:r>
              <w:rPr>
                <w:webHidden/>
              </w:rPr>
              <w:tab/>
            </w:r>
            <w:r>
              <w:rPr>
                <w:webHidden/>
              </w:rPr>
              <w:fldChar w:fldCharType="begin"/>
            </w:r>
            <w:r>
              <w:rPr>
                <w:webHidden/>
              </w:rPr>
              <w:instrText xml:space="preserve"> PAGEREF _Toc400301073 \h </w:instrText>
            </w:r>
          </w:ins>
          <w:r>
            <w:rPr>
              <w:webHidden/>
            </w:rPr>
          </w:r>
          <w:r>
            <w:rPr>
              <w:webHidden/>
            </w:rPr>
            <w:fldChar w:fldCharType="separate"/>
          </w:r>
          <w:ins w:id="96" w:author="Han Vermolen" w:date="2014-10-05T19:35:00Z">
            <w:r>
              <w:rPr>
                <w:webHidden/>
              </w:rPr>
              <w:t>3</w:t>
            </w:r>
            <w:r>
              <w:rPr>
                <w:webHidden/>
              </w:rPr>
              <w:fldChar w:fldCharType="end"/>
            </w:r>
            <w:r w:rsidRPr="00207426">
              <w:rPr>
                <w:rStyle w:val="Hyperlink"/>
              </w:rPr>
              <w:fldChar w:fldCharType="end"/>
            </w:r>
          </w:ins>
        </w:p>
        <w:p w14:paraId="4D2D4F30" w14:textId="77777777" w:rsidR="004F12F4" w:rsidRDefault="004F12F4">
          <w:pPr>
            <w:pStyle w:val="TOC1"/>
            <w:framePr w:wrap="around"/>
            <w:rPr>
              <w:ins w:id="97" w:author="Han Vermolen" w:date="2014-10-05T19:35:00Z"/>
              <w:rFonts w:asciiTheme="minorHAnsi" w:eastAsiaTheme="minorEastAsia" w:hAnsiTheme="minorHAnsi" w:cstheme="minorBidi"/>
              <w:b w:val="0"/>
              <w:caps w:val="0"/>
              <w:sz w:val="22"/>
              <w:szCs w:val="22"/>
              <w:lang w:val="nl-NL"/>
            </w:rPr>
          </w:pPr>
          <w:ins w:id="98" w:author="Han Vermolen" w:date="2014-10-05T19:35:00Z">
            <w:r w:rsidRPr="00207426">
              <w:rPr>
                <w:rStyle w:val="Hyperlink"/>
              </w:rPr>
              <w:fldChar w:fldCharType="begin"/>
            </w:r>
            <w:r w:rsidRPr="00207426">
              <w:rPr>
                <w:rStyle w:val="Hyperlink"/>
              </w:rPr>
              <w:instrText xml:space="preserve"> </w:instrText>
            </w:r>
            <w:r>
              <w:instrText>HYPERLINK \l "_Toc400301074"</w:instrText>
            </w:r>
            <w:r w:rsidRPr="00207426">
              <w:rPr>
                <w:rStyle w:val="Hyperlink"/>
              </w:rPr>
              <w:instrText xml:space="preserve"> </w:instrText>
            </w:r>
            <w:r w:rsidRPr="00207426">
              <w:rPr>
                <w:rStyle w:val="Hyperlink"/>
              </w:rPr>
              <w:fldChar w:fldCharType="separate"/>
            </w:r>
            <w:r w:rsidRPr="00207426">
              <w:rPr>
                <w:rStyle w:val="Hyperlink"/>
              </w:rPr>
              <w:t>Areas of development</w:t>
            </w:r>
            <w:r>
              <w:rPr>
                <w:webHidden/>
              </w:rPr>
              <w:tab/>
            </w:r>
            <w:r>
              <w:rPr>
                <w:webHidden/>
              </w:rPr>
              <w:fldChar w:fldCharType="begin"/>
            </w:r>
            <w:r>
              <w:rPr>
                <w:webHidden/>
              </w:rPr>
              <w:instrText xml:space="preserve"> PAGEREF _Toc400301074 \h </w:instrText>
            </w:r>
          </w:ins>
          <w:r>
            <w:rPr>
              <w:webHidden/>
            </w:rPr>
          </w:r>
          <w:r>
            <w:rPr>
              <w:webHidden/>
            </w:rPr>
            <w:fldChar w:fldCharType="separate"/>
          </w:r>
          <w:ins w:id="99" w:author="Han Vermolen" w:date="2014-10-05T19:35:00Z">
            <w:r>
              <w:rPr>
                <w:webHidden/>
              </w:rPr>
              <w:t>4</w:t>
            </w:r>
            <w:r>
              <w:rPr>
                <w:webHidden/>
              </w:rPr>
              <w:fldChar w:fldCharType="end"/>
            </w:r>
            <w:r w:rsidRPr="00207426">
              <w:rPr>
                <w:rStyle w:val="Hyperlink"/>
              </w:rPr>
              <w:fldChar w:fldCharType="end"/>
            </w:r>
          </w:ins>
        </w:p>
        <w:p w14:paraId="5E43B954" w14:textId="77777777" w:rsidR="004F12F4" w:rsidRDefault="004F12F4">
          <w:pPr>
            <w:pStyle w:val="TOC2"/>
            <w:framePr w:w="9525" w:hSpace="187" w:vSpace="187" w:wrap="around" w:vAnchor="text" w:hAnchor="page" w:x="1290" w:y="377"/>
            <w:tabs>
              <w:tab w:val="left" w:pos="720"/>
              <w:tab w:val="right" w:leader="dot" w:pos="9515"/>
            </w:tabs>
            <w:rPr>
              <w:ins w:id="100" w:author="Han Vermolen" w:date="2014-10-05T19:35:00Z"/>
              <w:rFonts w:asciiTheme="minorHAnsi" w:eastAsiaTheme="minorEastAsia" w:hAnsiTheme="minorHAnsi" w:cstheme="minorBidi"/>
              <w:noProof/>
              <w:sz w:val="22"/>
              <w:szCs w:val="22"/>
              <w:lang w:val="nl-NL"/>
            </w:rPr>
            <w:pPrChange w:id="101" w:author="Han Vermolen" w:date="2014-10-05T19:35:00Z">
              <w:pPr>
                <w:pStyle w:val="TOC2"/>
                <w:tabs>
                  <w:tab w:val="left" w:pos="720"/>
                  <w:tab w:val="right" w:leader="dot" w:pos="9515"/>
                </w:tabs>
              </w:pPr>
            </w:pPrChange>
          </w:pPr>
          <w:ins w:id="102"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"_Toc400301075"</w:instrText>
            </w:r>
            <w:r w:rsidRPr="00207426">
              <w:rPr>
                <w:rStyle w:val="Hyperlink"/>
                <w:noProof/>
              </w:rPr>
              <w:instrText xml:space="preserve"> </w:instrText>
            </w:r>
            <w:r w:rsidRPr="00207426">
              <w:rPr>
                <w:rStyle w:val="Hyperlink"/>
                <w:noProof/>
              </w:rPr>
              <w:fldChar w:fldCharType="separate"/>
            </w:r>
            <w:r w:rsidRPr="00207426">
              <w:rPr>
                <w:rStyle w:val="Hyperlink"/>
                <w:noProof/>
              </w:rPr>
              <w:t>1.1</w:t>
            </w:r>
            <w:r>
              <w:rPr>
                <w:rFonts w:asciiTheme="minorHAnsi" w:eastAsiaTheme="minorEastAsia" w:hAnsiTheme="minorHAnsi" w:cstheme="minorBidi"/>
                <w:noProof/>
                <w:sz w:val="22"/>
                <w:szCs w:val="22"/>
                <w:lang w:val="nl-NL"/>
              </w:rPr>
              <w:tab/>
            </w:r>
            <w:r w:rsidRPr="00207426">
              <w:rPr>
                <w:rStyle w:val="Hyperlink"/>
                <w:noProof/>
              </w:rPr>
              <w:t>Development environment</w:t>
            </w:r>
            <w:r>
              <w:rPr>
                <w:noProof/>
                <w:webHidden/>
              </w:rPr>
              <w:tab/>
            </w:r>
            <w:r>
              <w:rPr>
                <w:noProof/>
                <w:webHidden/>
              </w:rPr>
              <w:fldChar w:fldCharType="begin"/>
            </w:r>
            <w:r>
              <w:rPr>
                <w:noProof/>
                <w:webHidden/>
              </w:rPr>
              <w:instrText xml:space="preserve"> PAGEREF _Toc400301075 \h </w:instrText>
            </w:r>
          </w:ins>
          <w:r>
            <w:rPr>
              <w:noProof/>
              <w:webHidden/>
            </w:rPr>
          </w:r>
          <w:r>
            <w:rPr>
              <w:noProof/>
              <w:webHidden/>
            </w:rPr>
            <w:fldChar w:fldCharType="separate"/>
          </w:r>
          <w:ins w:id="103" w:author="Han Vermolen" w:date="2014-10-05T19:35:00Z">
            <w:r>
              <w:rPr>
                <w:noProof/>
                <w:webHidden/>
              </w:rPr>
              <w:t>4</w:t>
            </w:r>
            <w:r>
              <w:rPr>
                <w:noProof/>
                <w:webHidden/>
              </w:rPr>
              <w:fldChar w:fldCharType="end"/>
            </w:r>
            <w:r w:rsidRPr="00207426">
              <w:rPr>
                <w:rStyle w:val="Hyperlink"/>
                <w:noProof/>
              </w:rPr>
              <w:fldChar w:fldCharType="end"/>
            </w:r>
          </w:ins>
        </w:p>
        <w:p w14:paraId="6729C400" w14:textId="742E720B" w:rsidR="004F12F4" w:rsidRDefault="004F12F4">
          <w:pPr>
            <w:pStyle w:val="TOC2"/>
            <w:framePr w:w="9525" w:hSpace="187" w:vSpace="187" w:wrap="around" w:vAnchor="text" w:hAnchor="page" w:x="1290" w:y="377"/>
            <w:tabs>
              <w:tab w:val="left" w:pos="720"/>
              <w:tab w:val="right" w:leader="dot" w:pos="9515"/>
            </w:tabs>
            <w:rPr>
              <w:ins w:id="104" w:author="Han Vermolen" w:date="2014-10-05T19:35:00Z"/>
              <w:rFonts w:asciiTheme="minorHAnsi" w:eastAsiaTheme="minorEastAsia" w:hAnsiTheme="minorHAnsi" w:cstheme="minorBidi"/>
              <w:noProof/>
              <w:sz w:val="22"/>
              <w:szCs w:val="22"/>
              <w:lang w:val="nl-NL"/>
            </w:rPr>
            <w:pPrChange w:id="105" w:author="Han Vermolen" w:date="2014-10-05T19:35:00Z">
              <w:pPr>
                <w:pStyle w:val="TOC2"/>
                <w:tabs>
                  <w:tab w:val="left" w:pos="720"/>
                  <w:tab w:val="right" w:leader="dot" w:pos="9515"/>
                </w:tabs>
              </w:pPr>
            </w:pPrChange>
          </w:pPr>
          <w:ins w:id="106"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"_Toc400301078"</w:instrText>
            </w:r>
            <w:r w:rsidRPr="00207426">
              <w:rPr>
                <w:rStyle w:val="Hyperlink"/>
                <w:noProof/>
              </w:rPr>
              <w:instrText xml:space="preserve"> </w:instrText>
            </w:r>
            <w:r w:rsidRPr="00207426">
              <w:rPr>
                <w:rStyle w:val="Hyperlink"/>
                <w:noProof/>
              </w:rPr>
              <w:fldChar w:fldCharType="separate"/>
            </w:r>
            <w:r w:rsidRPr="00207426">
              <w:rPr>
                <w:rStyle w:val="Hyperlink"/>
                <w:noProof/>
              </w:rPr>
              <w:t>1.2</w:t>
            </w:r>
            <w:r>
              <w:rPr>
                <w:rFonts w:asciiTheme="minorHAnsi" w:eastAsiaTheme="minorEastAsia" w:hAnsiTheme="minorHAnsi" w:cstheme="minorBidi"/>
                <w:noProof/>
                <w:sz w:val="22"/>
                <w:szCs w:val="22"/>
                <w:lang w:val="nl-NL"/>
              </w:rPr>
              <w:tab/>
            </w:r>
          </w:ins>
          <w:ins w:id="107" w:author="Han Vermolen" w:date="2014-10-05T19:45:00Z">
            <w:r w:rsidR="00782F94">
              <w:rPr>
                <w:rStyle w:val="Hyperlink"/>
                <w:noProof/>
              </w:rPr>
              <w:t>HospiKids</w:t>
            </w:r>
          </w:ins>
          <w:ins w:id="108" w:author="Han Vermolen" w:date="2014-10-05T19:35:00Z">
            <w:r w:rsidRPr="00207426">
              <w:rPr>
                <w:rStyle w:val="Hyperlink"/>
                <w:noProof/>
              </w:rPr>
              <w:t xml:space="preserve"> ecosystem</w:t>
            </w:r>
            <w:r>
              <w:rPr>
                <w:noProof/>
                <w:webHidden/>
              </w:rPr>
              <w:tab/>
            </w:r>
            <w:r>
              <w:rPr>
                <w:noProof/>
                <w:webHidden/>
              </w:rPr>
              <w:fldChar w:fldCharType="begin"/>
            </w:r>
            <w:r>
              <w:rPr>
                <w:noProof/>
                <w:webHidden/>
              </w:rPr>
              <w:instrText xml:space="preserve"> PAGEREF _Toc400301078 \h </w:instrText>
            </w:r>
          </w:ins>
          <w:r>
            <w:rPr>
              <w:noProof/>
              <w:webHidden/>
            </w:rPr>
          </w:r>
          <w:r>
            <w:rPr>
              <w:noProof/>
              <w:webHidden/>
            </w:rPr>
            <w:fldChar w:fldCharType="separate"/>
          </w:r>
          <w:ins w:id="109" w:author="Han Vermolen" w:date="2014-10-05T19:35:00Z">
            <w:r>
              <w:rPr>
                <w:noProof/>
                <w:webHidden/>
              </w:rPr>
              <w:t>4</w:t>
            </w:r>
            <w:r>
              <w:rPr>
                <w:noProof/>
                <w:webHidden/>
              </w:rPr>
              <w:fldChar w:fldCharType="end"/>
            </w:r>
            <w:r w:rsidRPr="00207426">
              <w:rPr>
                <w:rStyle w:val="Hyperlink"/>
                <w:noProof/>
              </w:rPr>
              <w:fldChar w:fldCharType="end"/>
            </w:r>
          </w:ins>
        </w:p>
        <w:p w14:paraId="485110D6" w14:textId="77777777" w:rsidR="004F12F4" w:rsidRDefault="004F12F4">
          <w:pPr>
            <w:pStyle w:val="TOC2"/>
            <w:framePr w:w="9525" w:hSpace="187" w:vSpace="187" w:wrap="around" w:vAnchor="text" w:hAnchor="page" w:x="1290" w:y="377"/>
            <w:tabs>
              <w:tab w:val="left" w:pos="720"/>
              <w:tab w:val="right" w:leader="dot" w:pos="9515"/>
            </w:tabs>
            <w:rPr>
              <w:ins w:id="110" w:author="Han Vermolen" w:date="2014-10-05T19:35:00Z"/>
              <w:rFonts w:asciiTheme="minorHAnsi" w:eastAsiaTheme="minorEastAsia" w:hAnsiTheme="minorHAnsi" w:cstheme="minorBidi"/>
              <w:noProof/>
              <w:sz w:val="22"/>
              <w:szCs w:val="22"/>
              <w:lang w:val="nl-NL"/>
            </w:rPr>
            <w:pPrChange w:id="111" w:author="Han Vermolen" w:date="2014-10-05T19:35:00Z">
              <w:pPr>
                <w:pStyle w:val="TOC2"/>
                <w:tabs>
                  <w:tab w:val="left" w:pos="720"/>
                  <w:tab w:val="right" w:leader="dot" w:pos="9515"/>
                </w:tabs>
              </w:pPr>
            </w:pPrChange>
          </w:pPr>
          <w:ins w:id="112"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"_Toc400301079"</w:instrText>
            </w:r>
            <w:r w:rsidRPr="00207426">
              <w:rPr>
                <w:rStyle w:val="Hyperlink"/>
                <w:noProof/>
              </w:rPr>
              <w:instrText xml:space="preserve"> </w:instrText>
            </w:r>
            <w:r w:rsidRPr="00207426">
              <w:rPr>
                <w:rStyle w:val="Hyperlink"/>
                <w:noProof/>
              </w:rPr>
              <w:fldChar w:fldCharType="separate"/>
            </w:r>
            <w:r w:rsidRPr="00207426">
              <w:rPr>
                <w:rStyle w:val="Hyperlink"/>
                <w:noProof/>
              </w:rPr>
              <w:t>1.3</w:t>
            </w:r>
            <w:r>
              <w:rPr>
                <w:rFonts w:asciiTheme="minorHAnsi" w:eastAsiaTheme="minorEastAsia" w:hAnsiTheme="minorHAnsi" w:cstheme="minorBidi"/>
                <w:noProof/>
                <w:sz w:val="22"/>
                <w:szCs w:val="22"/>
                <w:lang w:val="nl-NL"/>
              </w:rPr>
              <w:tab/>
            </w:r>
            <w:r w:rsidRPr="00207426">
              <w:rPr>
                <w:rStyle w:val="Hyperlink"/>
                <w:noProof/>
              </w:rPr>
              <w:t>Creating a wiki for team members</w:t>
            </w:r>
            <w:r>
              <w:rPr>
                <w:noProof/>
                <w:webHidden/>
              </w:rPr>
              <w:tab/>
            </w:r>
            <w:r>
              <w:rPr>
                <w:noProof/>
                <w:webHidden/>
              </w:rPr>
              <w:fldChar w:fldCharType="begin"/>
            </w:r>
            <w:r>
              <w:rPr>
                <w:noProof/>
                <w:webHidden/>
              </w:rPr>
              <w:instrText xml:space="preserve"> PAGEREF _Toc400301079 \h </w:instrText>
            </w:r>
          </w:ins>
          <w:r>
            <w:rPr>
              <w:noProof/>
              <w:webHidden/>
            </w:rPr>
          </w:r>
          <w:r>
            <w:rPr>
              <w:noProof/>
              <w:webHidden/>
            </w:rPr>
            <w:fldChar w:fldCharType="separate"/>
          </w:r>
          <w:ins w:id="113" w:author="Han Vermolen" w:date="2014-10-05T19:35:00Z">
            <w:r>
              <w:rPr>
                <w:noProof/>
                <w:webHidden/>
              </w:rPr>
              <w:t>5</w:t>
            </w:r>
            <w:r>
              <w:rPr>
                <w:noProof/>
                <w:webHidden/>
              </w:rPr>
              <w:fldChar w:fldCharType="end"/>
            </w:r>
            <w:r w:rsidRPr="00207426">
              <w:rPr>
                <w:rStyle w:val="Hyperlink"/>
                <w:noProof/>
              </w:rPr>
              <w:fldChar w:fldCharType="end"/>
            </w:r>
          </w:ins>
        </w:p>
        <w:p w14:paraId="68FFBD9A" w14:textId="77777777" w:rsidR="004F12F4" w:rsidRDefault="004F12F4">
          <w:pPr>
            <w:pStyle w:val="TOC2"/>
            <w:framePr w:w="9525" w:hSpace="187" w:vSpace="187" w:wrap="around" w:vAnchor="text" w:hAnchor="page" w:x="1290" w:y="377"/>
            <w:tabs>
              <w:tab w:val="left" w:pos="720"/>
              <w:tab w:val="right" w:leader="dot" w:pos="9515"/>
            </w:tabs>
            <w:rPr>
              <w:ins w:id="114" w:author="Han Vermolen" w:date="2014-10-05T19:35:00Z"/>
              <w:rFonts w:asciiTheme="minorHAnsi" w:eastAsiaTheme="minorEastAsia" w:hAnsiTheme="minorHAnsi" w:cstheme="minorBidi"/>
              <w:noProof/>
              <w:sz w:val="22"/>
              <w:szCs w:val="22"/>
              <w:lang w:val="nl-NL"/>
            </w:rPr>
            <w:pPrChange w:id="115" w:author="Han Vermolen" w:date="2014-10-05T19:35:00Z">
              <w:pPr>
                <w:pStyle w:val="TOC2"/>
                <w:tabs>
                  <w:tab w:val="left" w:pos="720"/>
                  <w:tab w:val="right" w:leader="dot" w:pos="9515"/>
                </w:tabs>
              </w:pPr>
            </w:pPrChange>
          </w:pPr>
          <w:ins w:id="116"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"_Toc400301080"</w:instrText>
            </w:r>
            <w:r w:rsidRPr="00207426">
              <w:rPr>
                <w:rStyle w:val="Hyperlink"/>
                <w:noProof/>
              </w:rPr>
              <w:instrText xml:space="preserve"> </w:instrText>
            </w:r>
            <w:r w:rsidRPr="00207426">
              <w:rPr>
                <w:rStyle w:val="Hyperlink"/>
                <w:noProof/>
              </w:rPr>
              <w:fldChar w:fldCharType="separate"/>
            </w:r>
            <w:r w:rsidRPr="00207426">
              <w:rPr>
                <w:rStyle w:val="Hyperlink"/>
                <w:noProof/>
              </w:rPr>
              <w:t>1.4</w:t>
            </w:r>
            <w:r>
              <w:rPr>
                <w:rFonts w:asciiTheme="minorHAnsi" w:eastAsiaTheme="minorEastAsia" w:hAnsiTheme="minorHAnsi" w:cstheme="minorBidi"/>
                <w:noProof/>
                <w:sz w:val="22"/>
                <w:szCs w:val="22"/>
                <w:lang w:val="nl-NL"/>
              </w:rPr>
              <w:tab/>
            </w:r>
            <w:r w:rsidRPr="00207426">
              <w:rPr>
                <w:rStyle w:val="Hyperlink"/>
                <w:noProof/>
              </w:rPr>
              <w:t>Creating a wiki for anyone who is interested</w:t>
            </w:r>
            <w:r>
              <w:rPr>
                <w:noProof/>
                <w:webHidden/>
              </w:rPr>
              <w:tab/>
            </w:r>
            <w:r>
              <w:rPr>
                <w:noProof/>
                <w:webHidden/>
              </w:rPr>
              <w:fldChar w:fldCharType="begin"/>
            </w:r>
            <w:r>
              <w:rPr>
                <w:noProof/>
                <w:webHidden/>
              </w:rPr>
              <w:instrText xml:space="preserve"> PAGEREF _Toc400301080 \h </w:instrText>
            </w:r>
          </w:ins>
          <w:r>
            <w:rPr>
              <w:noProof/>
              <w:webHidden/>
            </w:rPr>
          </w:r>
          <w:r>
            <w:rPr>
              <w:noProof/>
              <w:webHidden/>
            </w:rPr>
            <w:fldChar w:fldCharType="separate"/>
          </w:r>
          <w:ins w:id="117" w:author="Han Vermolen" w:date="2014-10-05T19:35:00Z">
            <w:r>
              <w:rPr>
                <w:noProof/>
                <w:webHidden/>
              </w:rPr>
              <w:t>5</w:t>
            </w:r>
            <w:r>
              <w:rPr>
                <w:noProof/>
                <w:webHidden/>
              </w:rPr>
              <w:fldChar w:fldCharType="end"/>
            </w:r>
            <w:r w:rsidRPr="00207426">
              <w:rPr>
                <w:rStyle w:val="Hyperlink"/>
                <w:noProof/>
              </w:rPr>
              <w:fldChar w:fldCharType="end"/>
            </w:r>
          </w:ins>
        </w:p>
        <w:p w14:paraId="3619B14F" w14:textId="77777777" w:rsidR="004F12F4" w:rsidRDefault="004F12F4">
          <w:pPr>
            <w:pStyle w:val="TOC2"/>
            <w:framePr w:w="9525" w:hSpace="187" w:vSpace="187" w:wrap="around" w:vAnchor="text" w:hAnchor="page" w:x="1290" w:y="377"/>
            <w:tabs>
              <w:tab w:val="left" w:pos="720"/>
              <w:tab w:val="right" w:leader="dot" w:pos="9515"/>
            </w:tabs>
            <w:rPr>
              <w:ins w:id="118" w:author="Han Vermolen" w:date="2014-10-05T19:35:00Z"/>
              <w:rFonts w:asciiTheme="minorHAnsi" w:eastAsiaTheme="minorEastAsia" w:hAnsiTheme="minorHAnsi" w:cstheme="minorBidi"/>
              <w:noProof/>
              <w:sz w:val="22"/>
              <w:szCs w:val="22"/>
              <w:lang w:val="nl-NL"/>
            </w:rPr>
            <w:pPrChange w:id="119" w:author="Han Vermolen" w:date="2014-10-05T19:35:00Z">
              <w:pPr>
                <w:pStyle w:val="TOC2"/>
                <w:tabs>
                  <w:tab w:val="left" w:pos="720"/>
                  <w:tab w:val="right" w:leader="dot" w:pos="9515"/>
                </w:tabs>
              </w:pPr>
            </w:pPrChange>
          </w:pPr>
          <w:ins w:id="120"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"_Toc400301081"</w:instrText>
            </w:r>
            <w:r w:rsidRPr="00207426">
              <w:rPr>
                <w:rStyle w:val="Hyperlink"/>
                <w:noProof/>
              </w:rPr>
              <w:instrText xml:space="preserve"> </w:instrText>
            </w:r>
            <w:r w:rsidRPr="00207426">
              <w:rPr>
                <w:rStyle w:val="Hyperlink"/>
                <w:noProof/>
              </w:rPr>
              <w:fldChar w:fldCharType="separate"/>
            </w:r>
            <w:r w:rsidRPr="00207426">
              <w:rPr>
                <w:rStyle w:val="Hyperlink"/>
                <w:noProof/>
              </w:rPr>
              <w:t>1.5</w:t>
            </w:r>
            <w:r>
              <w:rPr>
                <w:rFonts w:asciiTheme="minorHAnsi" w:eastAsiaTheme="minorEastAsia" w:hAnsiTheme="minorHAnsi" w:cstheme="minorBidi"/>
                <w:noProof/>
                <w:sz w:val="22"/>
                <w:szCs w:val="22"/>
                <w:lang w:val="nl-NL"/>
              </w:rPr>
              <w:tab/>
            </w:r>
            <w:r w:rsidRPr="00207426">
              <w:rPr>
                <w:rStyle w:val="Hyperlink"/>
                <w:noProof/>
              </w:rPr>
              <w:t>Setting up an informative website</w:t>
            </w:r>
            <w:r>
              <w:rPr>
                <w:noProof/>
                <w:webHidden/>
              </w:rPr>
              <w:tab/>
            </w:r>
            <w:r>
              <w:rPr>
                <w:noProof/>
                <w:webHidden/>
              </w:rPr>
              <w:fldChar w:fldCharType="begin"/>
            </w:r>
            <w:r>
              <w:rPr>
                <w:noProof/>
                <w:webHidden/>
              </w:rPr>
              <w:instrText xml:space="preserve"> PAGEREF _Toc400301081 \h </w:instrText>
            </w:r>
          </w:ins>
          <w:r>
            <w:rPr>
              <w:noProof/>
              <w:webHidden/>
            </w:rPr>
          </w:r>
          <w:r>
            <w:rPr>
              <w:noProof/>
              <w:webHidden/>
            </w:rPr>
            <w:fldChar w:fldCharType="separate"/>
          </w:r>
          <w:ins w:id="121" w:author="Han Vermolen" w:date="2014-10-05T19:35:00Z">
            <w:r>
              <w:rPr>
                <w:noProof/>
                <w:webHidden/>
              </w:rPr>
              <w:t>5</w:t>
            </w:r>
            <w:r>
              <w:rPr>
                <w:noProof/>
                <w:webHidden/>
              </w:rPr>
              <w:fldChar w:fldCharType="end"/>
            </w:r>
            <w:r w:rsidRPr="00207426">
              <w:rPr>
                <w:rStyle w:val="Hyperlink"/>
                <w:noProof/>
              </w:rPr>
              <w:fldChar w:fldCharType="end"/>
            </w:r>
          </w:ins>
        </w:p>
        <w:p w14:paraId="12B400EA" w14:textId="77777777" w:rsidR="004F12F4" w:rsidRDefault="004F12F4">
          <w:pPr>
            <w:pStyle w:val="TOC2"/>
            <w:framePr w:w="9525" w:hSpace="187" w:vSpace="187" w:wrap="around" w:vAnchor="text" w:hAnchor="page" w:x="1290" w:y="377"/>
            <w:tabs>
              <w:tab w:val="left" w:pos="720"/>
              <w:tab w:val="right" w:leader="dot" w:pos="9515"/>
            </w:tabs>
            <w:rPr>
              <w:ins w:id="122" w:author="Han Vermolen" w:date="2014-10-05T19:35:00Z"/>
              <w:rFonts w:asciiTheme="minorHAnsi" w:eastAsiaTheme="minorEastAsia" w:hAnsiTheme="minorHAnsi" w:cstheme="minorBidi"/>
              <w:noProof/>
              <w:sz w:val="22"/>
              <w:szCs w:val="22"/>
              <w:lang w:val="nl-NL"/>
            </w:rPr>
            <w:pPrChange w:id="123" w:author="Han Vermolen" w:date="2014-10-05T19:35:00Z">
              <w:pPr>
                <w:pStyle w:val="TOC2"/>
                <w:tabs>
                  <w:tab w:val="left" w:pos="720"/>
                  <w:tab w:val="right" w:leader="dot" w:pos="9515"/>
                </w:tabs>
              </w:pPr>
            </w:pPrChange>
          </w:pPr>
          <w:ins w:id="124"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"_Toc400301082"</w:instrText>
            </w:r>
            <w:r w:rsidRPr="00207426">
              <w:rPr>
                <w:rStyle w:val="Hyperlink"/>
                <w:noProof/>
              </w:rPr>
              <w:instrText xml:space="preserve"> </w:instrText>
            </w:r>
            <w:r w:rsidRPr="00207426">
              <w:rPr>
                <w:rStyle w:val="Hyperlink"/>
                <w:noProof/>
              </w:rPr>
              <w:fldChar w:fldCharType="separate"/>
            </w:r>
            <w:r w:rsidRPr="00207426">
              <w:rPr>
                <w:rStyle w:val="Hyperlink"/>
                <w:noProof/>
              </w:rPr>
              <w:t>1.6</w:t>
            </w:r>
            <w:r>
              <w:rPr>
                <w:rFonts w:asciiTheme="minorHAnsi" w:eastAsiaTheme="minorEastAsia" w:hAnsiTheme="minorHAnsi" w:cstheme="minorBidi"/>
                <w:noProof/>
                <w:sz w:val="22"/>
                <w:szCs w:val="22"/>
                <w:lang w:val="nl-NL"/>
              </w:rPr>
              <w:tab/>
            </w:r>
            <w:r w:rsidRPr="00207426">
              <w:rPr>
                <w:rStyle w:val="Hyperlink"/>
                <w:noProof/>
              </w:rPr>
              <w:t>Using social media (Facebook &amp; Twitter)</w:t>
            </w:r>
            <w:r>
              <w:rPr>
                <w:noProof/>
                <w:webHidden/>
              </w:rPr>
              <w:tab/>
            </w:r>
            <w:r>
              <w:rPr>
                <w:noProof/>
                <w:webHidden/>
              </w:rPr>
              <w:fldChar w:fldCharType="begin"/>
            </w:r>
            <w:r>
              <w:rPr>
                <w:noProof/>
                <w:webHidden/>
              </w:rPr>
              <w:instrText xml:space="preserve"> PAGEREF _Toc400301082 \h </w:instrText>
            </w:r>
          </w:ins>
          <w:r>
            <w:rPr>
              <w:noProof/>
              <w:webHidden/>
            </w:rPr>
          </w:r>
          <w:r>
            <w:rPr>
              <w:noProof/>
              <w:webHidden/>
            </w:rPr>
            <w:fldChar w:fldCharType="separate"/>
          </w:r>
          <w:ins w:id="125" w:author="Han Vermolen" w:date="2014-10-05T19:35:00Z">
            <w:r>
              <w:rPr>
                <w:noProof/>
                <w:webHidden/>
              </w:rPr>
              <w:t>5</w:t>
            </w:r>
            <w:r>
              <w:rPr>
                <w:noProof/>
                <w:webHidden/>
              </w:rPr>
              <w:fldChar w:fldCharType="end"/>
            </w:r>
            <w:r w:rsidRPr="00207426">
              <w:rPr>
                <w:rStyle w:val="Hyperlink"/>
                <w:noProof/>
              </w:rPr>
              <w:fldChar w:fldCharType="end"/>
            </w:r>
          </w:ins>
        </w:p>
        <w:p w14:paraId="1E93C2FD" w14:textId="77777777" w:rsidR="004F12F4" w:rsidRDefault="004F12F4">
          <w:pPr>
            <w:pStyle w:val="TOC2"/>
            <w:framePr w:w="9525" w:hSpace="187" w:vSpace="187" w:wrap="around" w:vAnchor="text" w:hAnchor="page" w:x="1290" w:y="377"/>
            <w:tabs>
              <w:tab w:val="left" w:pos="720"/>
              <w:tab w:val="right" w:leader="dot" w:pos="9515"/>
            </w:tabs>
            <w:rPr>
              <w:ins w:id="126" w:author="Han Vermolen" w:date="2014-10-05T19:35:00Z"/>
              <w:rFonts w:asciiTheme="minorHAnsi" w:eastAsiaTheme="minorEastAsia" w:hAnsiTheme="minorHAnsi" w:cstheme="minorBidi"/>
              <w:noProof/>
              <w:sz w:val="22"/>
              <w:szCs w:val="22"/>
              <w:lang w:val="nl-NL"/>
            </w:rPr>
            <w:pPrChange w:id="127" w:author="Han Vermolen" w:date="2014-10-05T19:35:00Z">
              <w:pPr>
                <w:pStyle w:val="TOC2"/>
                <w:tabs>
                  <w:tab w:val="left" w:pos="720"/>
                  <w:tab w:val="right" w:leader="dot" w:pos="9515"/>
                </w:tabs>
              </w:pPr>
            </w:pPrChange>
          </w:pPr>
          <w:ins w:id="128"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"_Toc400301083"</w:instrText>
            </w:r>
            <w:r w:rsidRPr="00207426">
              <w:rPr>
                <w:rStyle w:val="Hyperlink"/>
                <w:noProof/>
              </w:rPr>
              <w:instrText xml:space="preserve"> </w:instrText>
            </w:r>
            <w:r w:rsidRPr="00207426">
              <w:rPr>
                <w:rStyle w:val="Hyperlink"/>
                <w:noProof/>
              </w:rPr>
              <w:fldChar w:fldCharType="separate"/>
            </w:r>
            <w:r w:rsidRPr="00207426">
              <w:rPr>
                <w:rStyle w:val="Hyperlink"/>
                <w:noProof/>
              </w:rPr>
              <w:t>1.7</w:t>
            </w:r>
            <w:r>
              <w:rPr>
                <w:rFonts w:asciiTheme="minorHAnsi" w:eastAsiaTheme="minorEastAsia" w:hAnsiTheme="minorHAnsi" w:cstheme="minorBidi"/>
                <w:noProof/>
                <w:sz w:val="22"/>
                <w:szCs w:val="22"/>
                <w:lang w:val="nl-NL"/>
              </w:rPr>
              <w:tab/>
            </w:r>
            <w:r w:rsidRPr="00207426">
              <w:rPr>
                <w:rStyle w:val="Hyperlink"/>
                <w:noProof/>
              </w:rPr>
              <w:t>Setting up crowdfunding</w:t>
            </w:r>
            <w:r>
              <w:rPr>
                <w:noProof/>
                <w:webHidden/>
              </w:rPr>
              <w:tab/>
            </w:r>
            <w:r>
              <w:rPr>
                <w:noProof/>
                <w:webHidden/>
              </w:rPr>
              <w:fldChar w:fldCharType="begin"/>
            </w:r>
            <w:r>
              <w:rPr>
                <w:noProof/>
                <w:webHidden/>
              </w:rPr>
              <w:instrText xml:space="preserve"> PAGEREF _Toc400301083 \h </w:instrText>
            </w:r>
          </w:ins>
          <w:r>
            <w:rPr>
              <w:noProof/>
              <w:webHidden/>
            </w:rPr>
          </w:r>
          <w:r>
            <w:rPr>
              <w:noProof/>
              <w:webHidden/>
            </w:rPr>
            <w:fldChar w:fldCharType="separate"/>
          </w:r>
          <w:ins w:id="129" w:author="Han Vermolen" w:date="2014-10-05T19:35:00Z">
            <w:r>
              <w:rPr>
                <w:noProof/>
                <w:webHidden/>
              </w:rPr>
              <w:t>6</w:t>
            </w:r>
            <w:r>
              <w:rPr>
                <w:noProof/>
                <w:webHidden/>
              </w:rPr>
              <w:fldChar w:fldCharType="end"/>
            </w:r>
            <w:r w:rsidRPr="00207426">
              <w:rPr>
                <w:rStyle w:val="Hyperlink"/>
                <w:noProof/>
              </w:rPr>
              <w:fldChar w:fldCharType="end"/>
            </w:r>
          </w:ins>
        </w:p>
        <w:p w14:paraId="25AC1D4F" w14:textId="77777777" w:rsidR="004F12F4" w:rsidRDefault="004F12F4">
          <w:pPr>
            <w:pStyle w:val="TOC2"/>
            <w:framePr w:w="9525" w:hSpace="187" w:vSpace="187" w:wrap="around" w:vAnchor="text" w:hAnchor="page" w:x="1290" w:y="377"/>
            <w:tabs>
              <w:tab w:val="left" w:pos="720"/>
              <w:tab w:val="right" w:leader="dot" w:pos="9515"/>
            </w:tabs>
            <w:rPr>
              <w:ins w:id="130" w:author="Han Vermolen" w:date="2014-10-05T19:35:00Z"/>
              <w:rFonts w:asciiTheme="minorHAnsi" w:eastAsiaTheme="minorEastAsia" w:hAnsiTheme="minorHAnsi" w:cstheme="minorBidi"/>
              <w:noProof/>
              <w:sz w:val="22"/>
              <w:szCs w:val="22"/>
              <w:lang w:val="nl-NL"/>
            </w:rPr>
            <w:pPrChange w:id="131" w:author="Han Vermolen" w:date="2014-10-05T19:35:00Z">
              <w:pPr>
                <w:pStyle w:val="TOC2"/>
                <w:tabs>
                  <w:tab w:val="left" w:pos="720"/>
                  <w:tab w:val="right" w:leader="dot" w:pos="9515"/>
                </w:tabs>
              </w:pPr>
            </w:pPrChange>
          </w:pPr>
          <w:ins w:id="132"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"_Toc400301084"</w:instrText>
            </w:r>
            <w:r w:rsidRPr="00207426">
              <w:rPr>
                <w:rStyle w:val="Hyperlink"/>
                <w:noProof/>
              </w:rPr>
              <w:instrText xml:space="preserve"> </w:instrText>
            </w:r>
            <w:r w:rsidRPr="00207426">
              <w:rPr>
                <w:rStyle w:val="Hyperlink"/>
                <w:noProof/>
              </w:rPr>
              <w:fldChar w:fldCharType="separate"/>
            </w:r>
            <w:r w:rsidRPr="00207426">
              <w:rPr>
                <w:rStyle w:val="Hyperlink"/>
                <w:noProof/>
              </w:rPr>
              <w:t>1.8</w:t>
            </w:r>
            <w:r>
              <w:rPr>
                <w:rFonts w:asciiTheme="minorHAnsi" w:eastAsiaTheme="minorEastAsia" w:hAnsiTheme="minorHAnsi" w:cstheme="minorBidi"/>
                <w:noProof/>
                <w:sz w:val="22"/>
                <w:szCs w:val="22"/>
                <w:lang w:val="nl-NL"/>
              </w:rPr>
              <w:tab/>
            </w:r>
            <w:r w:rsidRPr="00207426">
              <w:rPr>
                <w:rStyle w:val="Hyperlink"/>
                <w:noProof/>
              </w:rPr>
              <w:t>Press</w:t>
            </w:r>
            <w:r>
              <w:rPr>
                <w:noProof/>
                <w:webHidden/>
              </w:rPr>
              <w:tab/>
            </w:r>
            <w:r>
              <w:rPr>
                <w:noProof/>
                <w:webHidden/>
              </w:rPr>
              <w:fldChar w:fldCharType="begin"/>
            </w:r>
            <w:r>
              <w:rPr>
                <w:noProof/>
                <w:webHidden/>
              </w:rPr>
              <w:instrText xml:space="preserve"> PAGEREF _Toc400301084 \h </w:instrText>
            </w:r>
          </w:ins>
          <w:r>
            <w:rPr>
              <w:noProof/>
              <w:webHidden/>
            </w:rPr>
          </w:r>
          <w:r>
            <w:rPr>
              <w:noProof/>
              <w:webHidden/>
            </w:rPr>
            <w:fldChar w:fldCharType="separate"/>
          </w:r>
          <w:ins w:id="133" w:author="Han Vermolen" w:date="2014-10-05T19:35:00Z">
            <w:r>
              <w:rPr>
                <w:noProof/>
                <w:webHidden/>
              </w:rPr>
              <w:t>6</w:t>
            </w:r>
            <w:r>
              <w:rPr>
                <w:noProof/>
                <w:webHidden/>
              </w:rPr>
              <w:fldChar w:fldCharType="end"/>
            </w:r>
            <w:r w:rsidRPr="00207426">
              <w:rPr>
                <w:rStyle w:val="Hyperlink"/>
                <w:noProof/>
              </w:rPr>
              <w:fldChar w:fldCharType="end"/>
            </w:r>
          </w:ins>
        </w:p>
        <w:p w14:paraId="56ED186B" w14:textId="77777777" w:rsidR="004F12F4" w:rsidRDefault="004F12F4">
          <w:pPr>
            <w:pStyle w:val="TOC2"/>
            <w:framePr w:w="9525" w:hSpace="187" w:vSpace="187" w:wrap="around" w:vAnchor="text" w:hAnchor="page" w:x="1290" w:y="377"/>
            <w:tabs>
              <w:tab w:val="left" w:pos="720"/>
              <w:tab w:val="right" w:leader="dot" w:pos="9515"/>
            </w:tabs>
            <w:rPr>
              <w:ins w:id="134" w:author="Han Vermolen" w:date="2014-10-05T19:35:00Z"/>
              <w:rFonts w:asciiTheme="minorHAnsi" w:eastAsiaTheme="minorEastAsia" w:hAnsiTheme="minorHAnsi" w:cstheme="minorBidi"/>
              <w:noProof/>
              <w:sz w:val="22"/>
              <w:szCs w:val="22"/>
              <w:lang w:val="nl-NL"/>
            </w:rPr>
            <w:pPrChange w:id="135" w:author="Han Vermolen" w:date="2014-10-05T19:35:00Z">
              <w:pPr>
                <w:pStyle w:val="TOC2"/>
                <w:tabs>
                  <w:tab w:val="left" w:pos="720"/>
                  <w:tab w:val="right" w:leader="dot" w:pos="9515"/>
                </w:tabs>
              </w:pPr>
            </w:pPrChange>
          </w:pPr>
          <w:ins w:id="136"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"_Toc400301085"</w:instrText>
            </w:r>
            <w:r w:rsidRPr="00207426">
              <w:rPr>
                <w:rStyle w:val="Hyperlink"/>
                <w:noProof/>
              </w:rPr>
              <w:instrText xml:space="preserve"> </w:instrText>
            </w:r>
            <w:r w:rsidRPr="00207426">
              <w:rPr>
                <w:rStyle w:val="Hyperlink"/>
                <w:noProof/>
              </w:rPr>
              <w:fldChar w:fldCharType="separate"/>
            </w:r>
            <w:r w:rsidRPr="00207426">
              <w:rPr>
                <w:rStyle w:val="Hyperlink"/>
                <w:noProof/>
              </w:rPr>
              <w:t>1.9</w:t>
            </w:r>
            <w:r>
              <w:rPr>
                <w:rFonts w:asciiTheme="minorHAnsi" w:eastAsiaTheme="minorEastAsia" w:hAnsiTheme="minorHAnsi" w:cstheme="minorBidi"/>
                <w:noProof/>
                <w:sz w:val="22"/>
                <w:szCs w:val="22"/>
                <w:lang w:val="nl-NL"/>
              </w:rPr>
              <w:tab/>
            </w:r>
            <w:r w:rsidRPr="00207426">
              <w:rPr>
                <w:rStyle w:val="Hyperlink"/>
                <w:noProof/>
              </w:rPr>
              <w:t>Core Team Members, Contributors and External Consultants</w:t>
            </w:r>
            <w:r>
              <w:rPr>
                <w:noProof/>
                <w:webHidden/>
              </w:rPr>
              <w:tab/>
            </w:r>
            <w:r>
              <w:rPr>
                <w:noProof/>
                <w:webHidden/>
              </w:rPr>
              <w:fldChar w:fldCharType="begin"/>
            </w:r>
            <w:r>
              <w:rPr>
                <w:noProof/>
                <w:webHidden/>
              </w:rPr>
              <w:instrText xml:space="preserve"> PAGEREF _Toc400301085 \h </w:instrText>
            </w:r>
          </w:ins>
          <w:r>
            <w:rPr>
              <w:noProof/>
              <w:webHidden/>
            </w:rPr>
          </w:r>
          <w:r>
            <w:rPr>
              <w:noProof/>
              <w:webHidden/>
            </w:rPr>
            <w:fldChar w:fldCharType="separate"/>
          </w:r>
          <w:ins w:id="137" w:author="Han Vermolen" w:date="2014-10-05T19:35:00Z">
            <w:r>
              <w:rPr>
                <w:noProof/>
                <w:webHidden/>
              </w:rPr>
              <w:t>6</w:t>
            </w:r>
            <w:r>
              <w:rPr>
                <w:noProof/>
                <w:webHidden/>
              </w:rPr>
              <w:fldChar w:fldCharType="end"/>
            </w:r>
            <w:r w:rsidRPr="00207426">
              <w:rPr>
                <w:rStyle w:val="Hyperlink"/>
                <w:noProof/>
              </w:rPr>
              <w:fldChar w:fldCharType="end"/>
            </w:r>
          </w:ins>
        </w:p>
        <w:p w14:paraId="60CEADF7" w14:textId="77777777" w:rsidR="004F12F4" w:rsidRDefault="004F12F4">
          <w:pPr>
            <w:pStyle w:val="TOC3"/>
            <w:framePr w:w="9525" w:hSpace="187" w:vSpace="187" w:wrap="around" w:vAnchor="text" w:hAnchor="page" w:x="1290" w:y="377"/>
            <w:tabs>
              <w:tab w:val="left" w:pos="1100"/>
              <w:tab w:val="right" w:leader="dot" w:pos="9515"/>
            </w:tabs>
            <w:rPr>
              <w:ins w:id="138" w:author="Han Vermolen" w:date="2014-10-05T19:35:00Z"/>
              <w:rFonts w:asciiTheme="minorHAnsi" w:eastAsiaTheme="minorEastAsia" w:hAnsiTheme="minorHAnsi" w:cstheme="minorBidi"/>
              <w:noProof/>
              <w:sz w:val="22"/>
              <w:szCs w:val="22"/>
              <w:lang w:val="nl-NL"/>
            </w:rPr>
            <w:pPrChange w:id="139" w:author="Han Vermolen" w:date="2014-10-05T19:35:00Z">
              <w:pPr>
                <w:pStyle w:val="TOC3"/>
                <w:tabs>
                  <w:tab w:val="left" w:pos="1100"/>
                  <w:tab w:val="right" w:leader="dot" w:pos="9515"/>
                </w:tabs>
              </w:pPr>
            </w:pPrChange>
          </w:pPr>
          <w:ins w:id="140"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"_Toc400301088"</w:instrText>
            </w:r>
            <w:r w:rsidRPr="00207426">
              <w:rPr>
                <w:rStyle w:val="Hyperlink"/>
                <w:noProof/>
              </w:rPr>
              <w:instrText xml:space="preserve"> </w:instrText>
            </w:r>
            <w:r w:rsidRPr="00207426">
              <w:rPr>
                <w:rStyle w:val="Hyperlink"/>
                <w:noProof/>
              </w:rPr>
              <w:fldChar w:fldCharType="separate"/>
            </w:r>
            <w:r w:rsidRPr="00207426">
              <w:rPr>
                <w:rStyle w:val="Hyperlink"/>
                <w:noProof/>
              </w:rPr>
              <w:t>1.9.1</w:t>
            </w:r>
            <w:r>
              <w:rPr>
                <w:rFonts w:asciiTheme="minorHAnsi" w:eastAsiaTheme="minorEastAsia" w:hAnsiTheme="minorHAnsi" w:cstheme="minorBidi"/>
                <w:noProof/>
                <w:sz w:val="22"/>
                <w:szCs w:val="22"/>
                <w:lang w:val="nl-NL"/>
              </w:rPr>
              <w:tab/>
            </w:r>
            <w:r w:rsidRPr="00207426">
              <w:rPr>
                <w:rStyle w:val="Hyperlink"/>
                <w:noProof/>
              </w:rPr>
              <w:t>Core members</w:t>
            </w:r>
            <w:r>
              <w:rPr>
                <w:noProof/>
                <w:webHidden/>
              </w:rPr>
              <w:tab/>
            </w:r>
            <w:r>
              <w:rPr>
                <w:noProof/>
                <w:webHidden/>
              </w:rPr>
              <w:fldChar w:fldCharType="begin"/>
            </w:r>
            <w:r>
              <w:rPr>
                <w:noProof/>
                <w:webHidden/>
              </w:rPr>
              <w:instrText xml:space="preserve"> PAGEREF _Toc400301088 \h </w:instrText>
            </w:r>
          </w:ins>
          <w:r>
            <w:rPr>
              <w:noProof/>
              <w:webHidden/>
            </w:rPr>
          </w:r>
          <w:r>
            <w:rPr>
              <w:noProof/>
              <w:webHidden/>
            </w:rPr>
            <w:fldChar w:fldCharType="separate"/>
          </w:r>
          <w:ins w:id="141" w:author="Han Vermolen" w:date="2014-10-05T19:35:00Z">
            <w:r>
              <w:rPr>
                <w:noProof/>
                <w:webHidden/>
              </w:rPr>
              <w:t>6</w:t>
            </w:r>
            <w:r>
              <w:rPr>
                <w:noProof/>
                <w:webHidden/>
              </w:rPr>
              <w:fldChar w:fldCharType="end"/>
            </w:r>
            <w:r w:rsidRPr="00207426">
              <w:rPr>
                <w:rStyle w:val="Hyperlink"/>
                <w:noProof/>
              </w:rPr>
              <w:fldChar w:fldCharType="end"/>
            </w:r>
          </w:ins>
        </w:p>
        <w:p w14:paraId="73F4C88D" w14:textId="77777777" w:rsidR="004F12F4" w:rsidRDefault="004F12F4">
          <w:pPr>
            <w:pStyle w:val="TOC3"/>
            <w:framePr w:w="9525" w:hSpace="187" w:vSpace="187" w:wrap="around" w:vAnchor="text" w:hAnchor="page" w:x="1290" w:y="377"/>
            <w:tabs>
              <w:tab w:val="left" w:pos="1100"/>
              <w:tab w:val="right" w:leader="dot" w:pos="9515"/>
            </w:tabs>
            <w:rPr>
              <w:ins w:id="142" w:author="Han Vermolen" w:date="2014-10-05T19:35:00Z"/>
              <w:rFonts w:asciiTheme="minorHAnsi" w:eastAsiaTheme="minorEastAsia" w:hAnsiTheme="minorHAnsi" w:cstheme="minorBidi"/>
              <w:noProof/>
              <w:sz w:val="22"/>
              <w:szCs w:val="22"/>
              <w:lang w:val="nl-NL"/>
            </w:rPr>
            <w:pPrChange w:id="143" w:author="Han Vermolen" w:date="2014-10-05T19:35:00Z">
              <w:pPr>
                <w:pStyle w:val="TOC3"/>
                <w:tabs>
                  <w:tab w:val="left" w:pos="1100"/>
                  <w:tab w:val="right" w:leader="dot" w:pos="9515"/>
                </w:tabs>
              </w:pPr>
            </w:pPrChange>
          </w:pPr>
          <w:ins w:id="144"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"_Toc400301089"</w:instrText>
            </w:r>
            <w:r w:rsidRPr="00207426">
              <w:rPr>
                <w:rStyle w:val="Hyperlink"/>
                <w:noProof/>
              </w:rPr>
              <w:instrText xml:space="preserve"> </w:instrText>
            </w:r>
            <w:r w:rsidRPr="00207426">
              <w:rPr>
                <w:rStyle w:val="Hyperlink"/>
                <w:noProof/>
              </w:rPr>
              <w:fldChar w:fldCharType="separate"/>
            </w:r>
            <w:r w:rsidRPr="00207426">
              <w:rPr>
                <w:rStyle w:val="Hyperlink"/>
                <w:noProof/>
              </w:rPr>
              <w:t>1.9.2</w:t>
            </w:r>
            <w:r>
              <w:rPr>
                <w:rFonts w:asciiTheme="minorHAnsi" w:eastAsiaTheme="minorEastAsia" w:hAnsiTheme="minorHAnsi" w:cstheme="minorBidi"/>
                <w:noProof/>
                <w:sz w:val="22"/>
                <w:szCs w:val="22"/>
                <w:lang w:val="nl-NL"/>
              </w:rPr>
              <w:tab/>
            </w:r>
            <w:r w:rsidRPr="00207426">
              <w:rPr>
                <w:rStyle w:val="Hyperlink"/>
                <w:noProof/>
              </w:rPr>
              <w:t>Contributors</w:t>
            </w:r>
            <w:r>
              <w:rPr>
                <w:noProof/>
                <w:webHidden/>
              </w:rPr>
              <w:tab/>
            </w:r>
            <w:r>
              <w:rPr>
                <w:noProof/>
                <w:webHidden/>
              </w:rPr>
              <w:fldChar w:fldCharType="begin"/>
            </w:r>
            <w:r>
              <w:rPr>
                <w:noProof/>
                <w:webHidden/>
              </w:rPr>
              <w:instrText xml:space="preserve"> PAGEREF _Toc400301089 \h </w:instrText>
            </w:r>
          </w:ins>
          <w:r>
            <w:rPr>
              <w:noProof/>
              <w:webHidden/>
            </w:rPr>
          </w:r>
          <w:r>
            <w:rPr>
              <w:noProof/>
              <w:webHidden/>
            </w:rPr>
            <w:fldChar w:fldCharType="separate"/>
          </w:r>
          <w:ins w:id="145" w:author="Han Vermolen" w:date="2014-10-05T19:35:00Z">
            <w:r>
              <w:rPr>
                <w:noProof/>
                <w:webHidden/>
              </w:rPr>
              <w:t>7</w:t>
            </w:r>
            <w:r>
              <w:rPr>
                <w:noProof/>
                <w:webHidden/>
              </w:rPr>
              <w:fldChar w:fldCharType="end"/>
            </w:r>
            <w:r w:rsidRPr="00207426">
              <w:rPr>
                <w:rStyle w:val="Hyperlink"/>
                <w:noProof/>
              </w:rPr>
              <w:fldChar w:fldCharType="end"/>
            </w:r>
          </w:ins>
        </w:p>
        <w:p w14:paraId="10BEB1AD" w14:textId="77777777" w:rsidR="004F12F4" w:rsidRDefault="004F12F4">
          <w:pPr>
            <w:pStyle w:val="TOC3"/>
            <w:framePr w:w="9525" w:hSpace="187" w:vSpace="187" w:wrap="around" w:vAnchor="text" w:hAnchor="page" w:x="1290" w:y="377"/>
            <w:tabs>
              <w:tab w:val="left" w:pos="1100"/>
              <w:tab w:val="right" w:leader="dot" w:pos="9515"/>
            </w:tabs>
            <w:rPr>
              <w:ins w:id="146" w:author="Han Vermolen" w:date="2014-10-05T19:35:00Z"/>
              <w:rFonts w:asciiTheme="minorHAnsi" w:eastAsiaTheme="minorEastAsia" w:hAnsiTheme="minorHAnsi" w:cstheme="minorBidi"/>
              <w:noProof/>
              <w:sz w:val="22"/>
              <w:szCs w:val="22"/>
              <w:lang w:val="nl-NL"/>
            </w:rPr>
            <w:pPrChange w:id="147" w:author="Han Vermolen" w:date="2014-10-05T19:35:00Z">
              <w:pPr>
                <w:pStyle w:val="TOC3"/>
                <w:tabs>
                  <w:tab w:val="left" w:pos="1100"/>
                  <w:tab w:val="right" w:leader="dot" w:pos="9515"/>
                </w:tabs>
              </w:pPr>
            </w:pPrChange>
          </w:pPr>
          <w:ins w:id="148"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"_Toc400301090"</w:instrText>
            </w:r>
            <w:r w:rsidRPr="00207426">
              <w:rPr>
                <w:rStyle w:val="Hyperlink"/>
                <w:noProof/>
              </w:rPr>
              <w:instrText xml:space="preserve"> </w:instrText>
            </w:r>
            <w:r w:rsidRPr="00207426">
              <w:rPr>
                <w:rStyle w:val="Hyperlink"/>
                <w:noProof/>
              </w:rPr>
              <w:fldChar w:fldCharType="separate"/>
            </w:r>
            <w:r w:rsidRPr="00207426">
              <w:rPr>
                <w:rStyle w:val="Hyperlink"/>
                <w:noProof/>
              </w:rPr>
              <w:t>1.9.3</w:t>
            </w:r>
            <w:r>
              <w:rPr>
                <w:rFonts w:asciiTheme="minorHAnsi" w:eastAsiaTheme="minorEastAsia" w:hAnsiTheme="minorHAnsi" w:cstheme="minorBidi"/>
                <w:noProof/>
                <w:sz w:val="22"/>
                <w:szCs w:val="22"/>
                <w:lang w:val="nl-NL"/>
              </w:rPr>
              <w:tab/>
            </w:r>
            <w:r w:rsidRPr="00207426">
              <w:rPr>
                <w:rStyle w:val="Hyperlink"/>
                <w:noProof/>
              </w:rPr>
              <w:t>External consultants</w:t>
            </w:r>
            <w:r>
              <w:rPr>
                <w:noProof/>
                <w:webHidden/>
              </w:rPr>
              <w:tab/>
            </w:r>
            <w:r>
              <w:rPr>
                <w:noProof/>
                <w:webHidden/>
              </w:rPr>
              <w:fldChar w:fldCharType="begin"/>
            </w:r>
            <w:r>
              <w:rPr>
                <w:noProof/>
                <w:webHidden/>
              </w:rPr>
              <w:instrText xml:space="preserve"> PAGEREF _Toc400301090 \h </w:instrText>
            </w:r>
          </w:ins>
          <w:r>
            <w:rPr>
              <w:noProof/>
              <w:webHidden/>
            </w:rPr>
          </w:r>
          <w:r>
            <w:rPr>
              <w:noProof/>
              <w:webHidden/>
            </w:rPr>
            <w:fldChar w:fldCharType="separate"/>
          </w:r>
          <w:ins w:id="149" w:author="Han Vermolen" w:date="2014-10-05T19:35:00Z">
            <w:r>
              <w:rPr>
                <w:noProof/>
                <w:webHidden/>
              </w:rPr>
              <w:t>7</w:t>
            </w:r>
            <w:r>
              <w:rPr>
                <w:noProof/>
                <w:webHidden/>
              </w:rPr>
              <w:fldChar w:fldCharType="end"/>
            </w:r>
            <w:r w:rsidRPr="00207426">
              <w:rPr>
                <w:rStyle w:val="Hyperlink"/>
                <w:noProof/>
              </w:rPr>
              <w:fldChar w:fldCharType="end"/>
            </w:r>
          </w:ins>
        </w:p>
        <w:p w14:paraId="7EB2F56A" w14:textId="77777777" w:rsidR="004F12F4" w:rsidRDefault="004F12F4">
          <w:pPr>
            <w:pStyle w:val="TOC2"/>
            <w:framePr w:w="9525" w:hSpace="187" w:vSpace="187" w:wrap="around" w:vAnchor="text" w:hAnchor="page" w:x="1290" w:y="377"/>
            <w:tabs>
              <w:tab w:val="left" w:pos="880"/>
              <w:tab w:val="right" w:leader="dot" w:pos="9515"/>
            </w:tabs>
            <w:rPr>
              <w:ins w:id="150" w:author="Han Vermolen" w:date="2014-10-05T19:35:00Z"/>
              <w:rFonts w:asciiTheme="minorHAnsi" w:eastAsiaTheme="minorEastAsia" w:hAnsiTheme="minorHAnsi" w:cstheme="minorBidi"/>
              <w:noProof/>
              <w:sz w:val="22"/>
              <w:szCs w:val="22"/>
              <w:lang w:val="nl-NL"/>
            </w:rPr>
            <w:pPrChange w:id="151" w:author="Han Vermolen" w:date="2014-10-05T19:35:00Z">
              <w:pPr>
                <w:pStyle w:val="TOC2"/>
                <w:tabs>
                  <w:tab w:val="left" w:pos="880"/>
                  <w:tab w:val="right" w:leader="dot" w:pos="9515"/>
                </w:tabs>
              </w:pPr>
            </w:pPrChange>
          </w:pPr>
          <w:ins w:id="152"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"_Toc400301091"</w:instrText>
            </w:r>
            <w:r w:rsidRPr="00207426">
              <w:rPr>
                <w:rStyle w:val="Hyperlink"/>
                <w:noProof/>
              </w:rPr>
              <w:instrText xml:space="preserve"> </w:instrText>
            </w:r>
            <w:r w:rsidRPr="00207426">
              <w:rPr>
                <w:rStyle w:val="Hyperlink"/>
                <w:noProof/>
              </w:rPr>
              <w:fldChar w:fldCharType="separate"/>
            </w:r>
            <w:r w:rsidRPr="00207426">
              <w:rPr>
                <w:rStyle w:val="Hyperlink"/>
                <w:noProof/>
              </w:rPr>
              <w:t>1.10</w:t>
            </w:r>
            <w:r>
              <w:rPr>
                <w:rFonts w:asciiTheme="minorHAnsi" w:eastAsiaTheme="minorEastAsia" w:hAnsiTheme="minorHAnsi" w:cstheme="minorBidi"/>
                <w:noProof/>
                <w:sz w:val="22"/>
                <w:szCs w:val="22"/>
                <w:lang w:val="nl-NL"/>
              </w:rPr>
              <w:tab/>
            </w:r>
            <w:r w:rsidRPr="00207426">
              <w:rPr>
                <w:rStyle w:val="Hyperlink"/>
                <w:noProof/>
              </w:rPr>
              <w:t>Organisational works</w:t>
            </w:r>
            <w:r>
              <w:rPr>
                <w:noProof/>
                <w:webHidden/>
              </w:rPr>
              <w:tab/>
            </w:r>
            <w:r>
              <w:rPr>
                <w:noProof/>
                <w:webHidden/>
              </w:rPr>
              <w:fldChar w:fldCharType="begin"/>
            </w:r>
            <w:r>
              <w:rPr>
                <w:noProof/>
                <w:webHidden/>
              </w:rPr>
              <w:instrText xml:space="preserve"> PAGEREF _Toc400301091 \h </w:instrText>
            </w:r>
          </w:ins>
          <w:r>
            <w:rPr>
              <w:noProof/>
              <w:webHidden/>
            </w:rPr>
          </w:r>
          <w:r>
            <w:rPr>
              <w:noProof/>
              <w:webHidden/>
            </w:rPr>
            <w:fldChar w:fldCharType="separate"/>
          </w:r>
          <w:ins w:id="153" w:author="Han Vermolen" w:date="2014-10-05T19:35:00Z">
            <w:r>
              <w:rPr>
                <w:noProof/>
                <w:webHidden/>
              </w:rPr>
              <w:t>7</w:t>
            </w:r>
            <w:r>
              <w:rPr>
                <w:noProof/>
                <w:webHidden/>
              </w:rPr>
              <w:fldChar w:fldCharType="end"/>
            </w:r>
            <w:r w:rsidRPr="00207426">
              <w:rPr>
                <w:rStyle w:val="Hyperlink"/>
                <w:noProof/>
              </w:rPr>
              <w:fldChar w:fldCharType="end"/>
            </w:r>
          </w:ins>
        </w:p>
        <w:p w14:paraId="327DCCDC" w14:textId="77777777" w:rsidR="004F12F4" w:rsidRDefault="004F12F4">
          <w:pPr>
            <w:pStyle w:val="TOC2"/>
            <w:framePr w:w="9525" w:hSpace="187" w:vSpace="187" w:wrap="around" w:vAnchor="text" w:hAnchor="page" w:x="1290" w:y="377"/>
            <w:tabs>
              <w:tab w:val="left" w:pos="880"/>
              <w:tab w:val="right" w:leader="dot" w:pos="9515"/>
            </w:tabs>
            <w:rPr>
              <w:ins w:id="154" w:author="Han Vermolen" w:date="2014-10-05T19:35:00Z"/>
              <w:rFonts w:asciiTheme="minorHAnsi" w:eastAsiaTheme="minorEastAsia" w:hAnsiTheme="minorHAnsi" w:cstheme="minorBidi"/>
              <w:noProof/>
              <w:sz w:val="22"/>
              <w:szCs w:val="22"/>
              <w:lang w:val="nl-NL"/>
            </w:rPr>
            <w:pPrChange w:id="155" w:author="Han Vermolen" w:date="2014-10-05T19:35:00Z">
              <w:pPr>
                <w:pStyle w:val="TOC2"/>
                <w:tabs>
                  <w:tab w:val="left" w:pos="880"/>
                  <w:tab w:val="right" w:leader="dot" w:pos="9515"/>
                </w:tabs>
              </w:pPr>
            </w:pPrChange>
          </w:pPr>
          <w:ins w:id="156" w:author="Han Vermolen" w:date="2014-10-05T19:35:00Z">
            <w:r w:rsidRPr="00207426">
              <w:rPr>
                <w:rStyle w:val="Hyperlink"/>
                <w:noProof/>
              </w:rPr>
              <w:fldChar w:fldCharType="begin"/>
            </w:r>
            <w:r w:rsidRPr="00207426">
              <w:rPr>
                <w:rStyle w:val="Hyperlink"/>
                <w:noProof/>
              </w:rPr>
              <w:instrText xml:space="preserve"> </w:instrText>
            </w:r>
            <w:r>
              <w:rPr>
                <w:noProof/>
              </w:rPr>
              <w:instrText>HYPERLINK \l "_Toc400301092"</w:instrText>
            </w:r>
            <w:r w:rsidRPr="00207426">
              <w:rPr>
                <w:rStyle w:val="Hyperlink"/>
                <w:noProof/>
              </w:rPr>
              <w:instrText xml:space="preserve"> </w:instrText>
            </w:r>
            <w:r w:rsidRPr="00207426">
              <w:rPr>
                <w:rStyle w:val="Hyperlink"/>
                <w:noProof/>
              </w:rPr>
              <w:fldChar w:fldCharType="separate"/>
            </w:r>
            <w:r w:rsidRPr="00207426">
              <w:rPr>
                <w:rStyle w:val="Hyperlink"/>
                <w:noProof/>
              </w:rPr>
              <w:t>1.11</w:t>
            </w:r>
            <w:r>
              <w:rPr>
                <w:rFonts w:asciiTheme="minorHAnsi" w:eastAsiaTheme="minorEastAsia" w:hAnsiTheme="minorHAnsi" w:cstheme="minorBidi"/>
                <w:noProof/>
                <w:sz w:val="22"/>
                <w:szCs w:val="22"/>
                <w:lang w:val="nl-NL"/>
              </w:rPr>
              <w:tab/>
            </w:r>
            <w:r w:rsidRPr="00207426">
              <w:rPr>
                <w:rStyle w:val="Hyperlink"/>
                <w:noProof/>
              </w:rPr>
              <w:t>Financial administration and compensation</w:t>
            </w:r>
            <w:r>
              <w:rPr>
                <w:noProof/>
                <w:webHidden/>
              </w:rPr>
              <w:tab/>
            </w:r>
            <w:r>
              <w:rPr>
                <w:noProof/>
                <w:webHidden/>
              </w:rPr>
              <w:fldChar w:fldCharType="begin"/>
            </w:r>
            <w:r>
              <w:rPr>
                <w:noProof/>
                <w:webHidden/>
              </w:rPr>
              <w:instrText xml:space="preserve"> PAGEREF _Toc400301092 \h </w:instrText>
            </w:r>
          </w:ins>
          <w:r>
            <w:rPr>
              <w:noProof/>
              <w:webHidden/>
            </w:rPr>
          </w:r>
          <w:r>
            <w:rPr>
              <w:noProof/>
              <w:webHidden/>
            </w:rPr>
            <w:fldChar w:fldCharType="separate"/>
          </w:r>
          <w:ins w:id="157" w:author="Han Vermolen" w:date="2014-10-05T19:35:00Z">
            <w:r>
              <w:rPr>
                <w:noProof/>
                <w:webHidden/>
              </w:rPr>
              <w:t>7</w:t>
            </w:r>
            <w:r>
              <w:rPr>
                <w:noProof/>
                <w:webHidden/>
              </w:rPr>
              <w:fldChar w:fldCharType="end"/>
            </w:r>
            <w:r w:rsidRPr="00207426">
              <w:rPr>
                <w:rStyle w:val="Hyperlink"/>
                <w:noProof/>
              </w:rPr>
              <w:fldChar w:fldCharType="end"/>
            </w:r>
          </w:ins>
        </w:p>
        <w:p w14:paraId="1F28D663" w14:textId="77777777" w:rsidR="004F12F4" w:rsidRDefault="004F12F4">
          <w:pPr>
            <w:pStyle w:val="TOC1"/>
            <w:framePr w:wrap="around"/>
            <w:rPr>
              <w:ins w:id="158" w:author="Han Vermolen" w:date="2014-10-05T19:35:00Z"/>
              <w:rFonts w:asciiTheme="minorHAnsi" w:eastAsiaTheme="minorEastAsia" w:hAnsiTheme="minorHAnsi" w:cstheme="minorBidi"/>
              <w:b w:val="0"/>
              <w:caps w:val="0"/>
              <w:sz w:val="22"/>
              <w:szCs w:val="22"/>
              <w:lang w:val="nl-NL"/>
            </w:rPr>
          </w:pPr>
          <w:ins w:id="159" w:author="Han Vermolen" w:date="2014-10-05T19:35:00Z">
            <w:r w:rsidRPr="00207426">
              <w:rPr>
                <w:rStyle w:val="Hyperlink"/>
              </w:rPr>
              <w:fldChar w:fldCharType="begin"/>
            </w:r>
            <w:r w:rsidRPr="00207426">
              <w:rPr>
                <w:rStyle w:val="Hyperlink"/>
              </w:rPr>
              <w:instrText xml:space="preserve"> </w:instrText>
            </w:r>
            <w:r>
              <w:instrText>HYPERLINK \l "_Toc400301093"</w:instrText>
            </w:r>
            <w:r w:rsidRPr="00207426">
              <w:rPr>
                <w:rStyle w:val="Hyperlink"/>
              </w:rPr>
              <w:instrText xml:space="preserve"> </w:instrText>
            </w:r>
            <w:r w:rsidRPr="00207426">
              <w:rPr>
                <w:rStyle w:val="Hyperlink"/>
              </w:rPr>
              <w:fldChar w:fldCharType="separate"/>
            </w:r>
            <w:r w:rsidRPr="00207426">
              <w:rPr>
                <w:rStyle w:val="Hyperlink"/>
                <w:rFonts w:cs="Lucida Sans Unicode"/>
              </w:rPr>
              <w:t>2.</w:t>
            </w:r>
            <w:r>
              <w:rPr>
                <w:rFonts w:asciiTheme="minorHAnsi" w:eastAsiaTheme="minorEastAsia" w:hAnsiTheme="minorHAnsi" w:cstheme="minorBidi"/>
                <w:b w:val="0"/>
                <w:caps w:val="0"/>
                <w:sz w:val="22"/>
                <w:szCs w:val="22"/>
                <w:lang w:val="nl-NL"/>
              </w:rPr>
              <w:tab/>
            </w:r>
            <w:r w:rsidRPr="00207426">
              <w:rPr>
                <w:rStyle w:val="Hyperlink"/>
                <w:rFonts w:cs="Lucida Sans Unicode"/>
              </w:rPr>
              <w:t>planning</w:t>
            </w:r>
            <w:r>
              <w:rPr>
                <w:webHidden/>
              </w:rPr>
              <w:tab/>
            </w:r>
            <w:r>
              <w:rPr>
                <w:webHidden/>
              </w:rPr>
              <w:fldChar w:fldCharType="begin"/>
            </w:r>
            <w:r>
              <w:rPr>
                <w:webHidden/>
              </w:rPr>
              <w:instrText xml:space="preserve"> PAGEREF _Toc400301093 \h </w:instrText>
            </w:r>
          </w:ins>
          <w:r>
            <w:rPr>
              <w:webHidden/>
            </w:rPr>
          </w:r>
          <w:r>
            <w:rPr>
              <w:webHidden/>
            </w:rPr>
            <w:fldChar w:fldCharType="separate"/>
          </w:r>
          <w:ins w:id="160" w:author="Han Vermolen" w:date="2014-10-05T19:35:00Z">
            <w:r>
              <w:rPr>
                <w:webHidden/>
              </w:rPr>
              <w:t>8</w:t>
            </w:r>
            <w:r>
              <w:rPr>
                <w:webHidden/>
              </w:rPr>
              <w:fldChar w:fldCharType="end"/>
            </w:r>
            <w:r w:rsidRPr="00207426">
              <w:rPr>
                <w:rStyle w:val="Hyperlink"/>
              </w:rPr>
              <w:fldChar w:fldCharType="end"/>
            </w:r>
          </w:ins>
        </w:p>
        <w:p w14:paraId="1AB5152D" w14:textId="77777777" w:rsidR="004F12F4" w:rsidDel="004F12F4" w:rsidRDefault="004F12F4">
          <w:pPr>
            <w:pStyle w:val="TOC1"/>
            <w:framePr w:wrap="around"/>
            <w:rPr>
              <w:del w:id="161" w:author="Han Vermolen" w:date="2014-10-05T19:35:00Z"/>
              <w:rFonts w:asciiTheme="minorHAnsi" w:eastAsiaTheme="minorEastAsia" w:hAnsiTheme="minorHAnsi" w:cstheme="minorBidi"/>
              <w:b w:val="0"/>
              <w:caps w:val="0"/>
              <w:sz w:val="22"/>
              <w:szCs w:val="22"/>
              <w:lang w:val="nl-NL"/>
            </w:rPr>
          </w:pPr>
          <w:del w:id="162" w:author="Han Vermolen" w:date="2014-10-05T19:35:00Z">
            <w:r w:rsidRPr="004F12F4" w:rsidDel="004F12F4">
              <w:rPr>
                <w:rStyle w:val="Hyperlink"/>
                <w:b w:val="0"/>
                <w:caps w:val="0"/>
              </w:rPr>
              <w:delText>1.</w:delText>
            </w:r>
            <w:r w:rsidDel="004F12F4">
              <w:rPr>
                <w:rFonts w:asciiTheme="minorHAnsi" w:eastAsiaTheme="minorEastAsia" w:hAnsiTheme="minorHAnsi" w:cstheme="minorBidi"/>
                <w:b w:val="0"/>
                <w:caps w:val="0"/>
                <w:sz w:val="22"/>
                <w:szCs w:val="22"/>
                <w:lang w:val="nl-NL"/>
              </w:rPr>
              <w:tab/>
            </w:r>
            <w:r w:rsidRPr="004F12F4" w:rsidDel="004F12F4">
              <w:rPr>
                <w:rStyle w:val="Hyperlink"/>
                <w:b w:val="0"/>
                <w:caps w:val="0"/>
              </w:rPr>
              <w:delText>Introduction</w:delText>
            </w:r>
            <w:r w:rsidDel="004F12F4">
              <w:rPr>
                <w:webHidden/>
              </w:rPr>
              <w:tab/>
              <w:delText>3</w:delText>
            </w:r>
          </w:del>
        </w:p>
        <w:p w14:paraId="2FFA31EC" w14:textId="77777777" w:rsidR="004F12F4" w:rsidDel="004F12F4" w:rsidRDefault="004F12F4">
          <w:pPr>
            <w:pStyle w:val="TOC1"/>
            <w:framePr w:wrap="around"/>
            <w:rPr>
              <w:del w:id="163" w:author="Han Vermolen" w:date="2014-10-05T19:35:00Z"/>
              <w:rFonts w:asciiTheme="minorHAnsi" w:eastAsiaTheme="minorEastAsia" w:hAnsiTheme="minorHAnsi" w:cstheme="minorBidi"/>
              <w:b w:val="0"/>
              <w:caps w:val="0"/>
              <w:sz w:val="22"/>
              <w:szCs w:val="22"/>
              <w:lang w:val="nl-NL"/>
            </w:rPr>
          </w:pPr>
          <w:del w:id="164" w:author="Han Vermolen" w:date="2014-10-05T19:35:00Z">
            <w:r w:rsidRPr="004F12F4" w:rsidDel="004F12F4">
              <w:rPr>
                <w:rStyle w:val="Hyperlink"/>
                <w:b w:val="0"/>
                <w:caps w:val="0"/>
              </w:rPr>
              <w:delText>Areas of development</w:delText>
            </w:r>
            <w:r w:rsidDel="004F12F4">
              <w:rPr>
                <w:webHidden/>
              </w:rPr>
              <w:tab/>
              <w:delText>4</w:delText>
            </w:r>
          </w:del>
        </w:p>
        <w:p w14:paraId="2C59E4A8" w14:textId="77777777" w:rsidR="004F12F4" w:rsidDel="004F12F4" w:rsidRDefault="004F12F4">
          <w:pPr>
            <w:pStyle w:val="TOC2"/>
            <w:framePr w:w="9525" w:hSpace="187" w:vSpace="187" w:wrap="around" w:vAnchor="text" w:hAnchor="page" w:x="1290" w:y="377"/>
            <w:tabs>
              <w:tab w:val="left" w:pos="720"/>
              <w:tab w:val="right" w:leader="dot" w:pos="8296"/>
            </w:tabs>
            <w:rPr>
              <w:del w:id="165" w:author="Han Vermolen" w:date="2014-10-05T19:35:00Z"/>
              <w:rFonts w:asciiTheme="minorHAnsi" w:eastAsiaTheme="minorEastAsia" w:hAnsiTheme="minorHAnsi" w:cstheme="minorBidi"/>
              <w:noProof/>
              <w:sz w:val="22"/>
              <w:szCs w:val="22"/>
              <w:lang w:val="nl-NL"/>
            </w:rPr>
            <w:pPrChange w:id="166" w:author="Han Vermolen" w:date="2014-10-05T19:35:00Z">
              <w:pPr>
                <w:pStyle w:val="TOC2"/>
                <w:tabs>
                  <w:tab w:val="left" w:pos="720"/>
                  <w:tab w:val="right" w:leader="dot" w:pos="8296"/>
                </w:tabs>
              </w:pPr>
            </w:pPrChange>
          </w:pPr>
          <w:del w:id="167" w:author="Han Vermolen" w:date="2014-10-05T19:35:00Z">
            <w:r w:rsidRPr="004F12F4" w:rsidDel="004F12F4">
              <w:rPr>
                <w:rStyle w:val="Hyperlink"/>
                <w:noProof/>
              </w:rPr>
              <w:delText>1.1</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Development environment</w:delText>
            </w:r>
            <w:r w:rsidDel="004F12F4">
              <w:rPr>
                <w:noProof/>
                <w:webHidden/>
              </w:rPr>
              <w:tab/>
              <w:delText>4</w:delText>
            </w:r>
          </w:del>
        </w:p>
        <w:p w14:paraId="0FA5C42C" w14:textId="77777777" w:rsidR="004F12F4" w:rsidDel="004F12F4" w:rsidRDefault="004F12F4">
          <w:pPr>
            <w:pStyle w:val="TOC2"/>
            <w:framePr w:w="9525" w:hSpace="187" w:vSpace="187" w:wrap="around" w:vAnchor="text" w:hAnchor="page" w:x="1290" w:y="377"/>
            <w:tabs>
              <w:tab w:val="left" w:pos="720"/>
              <w:tab w:val="right" w:leader="dot" w:pos="8296"/>
            </w:tabs>
            <w:rPr>
              <w:del w:id="168" w:author="Han Vermolen" w:date="2014-10-05T19:35:00Z"/>
              <w:rFonts w:asciiTheme="minorHAnsi" w:eastAsiaTheme="minorEastAsia" w:hAnsiTheme="minorHAnsi" w:cstheme="minorBidi"/>
              <w:noProof/>
              <w:sz w:val="22"/>
              <w:szCs w:val="22"/>
              <w:lang w:val="nl-NL"/>
            </w:rPr>
            <w:pPrChange w:id="169" w:author="Han Vermolen" w:date="2014-10-05T19:35:00Z">
              <w:pPr>
                <w:pStyle w:val="TOC2"/>
                <w:tabs>
                  <w:tab w:val="left" w:pos="720"/>
                  <w:tab w:val="right" w:leader="dot" w:pos="8296"/>
                </w:tabs>
              </w:pPr>
            </w:pPrChange>
          </w:pPr>
          <w:del w:id="170" w:author="Han Vermolen" w:date="2014-10-05T19:35:00Z">
            <w:r w:rsidRPr="004F12F4" w:rsidDel="004F12F4">
              <w:rPr>
                <w:rStyle w:val="Hyperlink"/>
                <w:noProof/>
              </w:rPr>
              <w:delText>1.2</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Hospikids ecosystem</w:delText>
            </w:r>
            <w:r w:rsidDel="004F12F4">
              <w:rPr>
                <w:noProof/>
                <w:webHidden/>
              </w:rPr>
              <w:tab/>
              <w:delText>4</w:delText>
            </w:r>
          </w:del>
        </w:p>
        <w:p w14:paraId="656375DE" w14:textId="77777777" w:rsidR="004F12F4" w:rsidDel="004F12F4" w:rsidRDefault="004F12F4">
          <w:pPr>
            <w:pStyle w:val="TOC2"/>
            <w:framePr w:w="9525" w:hSpace="187" w:vSpace="187" w:wrap="around" w:vAnchor="text" w:hAnchor="page" w:x="1290" w:y="377"/>
            <w:tabs>
              <w:tab w:val="left" w:pos="720"/>
              <w:tab w:val="right" w:leader="dot" w:pos="8296"/>
            </w:tabs>
            <w:rPr>
              <w:del w:id="171" w:author="Han Vermolen" w:date="2014-10-05T19:35:00Z"/>
              <w:rFonts w:asciiTheme="minorHAnsi" w:eastAsiaTheme="minorEastAsia" w:hAnsiTheme="minorHAnsi" w:cstheme="minorBidi"/>
              <w:noProof/>
              <w:sz w:val="22"/>
              <w:szCs w:val="22"/>
              <w:lang w:val="nl-NL"/>
            </w:rPr>
            <w:pPrChange w:id="172" w:author="Han Vermolen" w:date="2014-10-05T19:35:00Z">
              <w:pPr>
                <w:pStyle w:val="TOC2"/>
                <w:tabs>
                  <w:tab w:val="left" w:pos="720"/>
                  <w:tab w:val="right" w:leader="dot" w:pos="8296"/>
                </w:tabs>
              </w:pPr>
            </w:pPrChange>
          </w:pPr>
          <w:del w:id="173" w:author="Han Vermolen" w:date="2014-10-05T19:35:00Z">
            <w:r w:rsidRPr="004F12F4" w:rsidDel="004F12F4">
              <w:rPr>
                <w:rStyle w:val="Hyperlink"/>
                <w:noProof/>
              </w:rPr>
              <w:delText>1.3</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Creating a wiki for team members</w:delText>
            </w:r>
            <w:r w:rsidDel="004F12F4">
              <w:rPr>
                <w:noProof/>
                <w:webHidden/>
              </w:rPr>
              <w:tab/>
              <w:delText>5</w:delText>
            </w:r>
          </w:del>
        </w:p>
        <w:p w14:paraId="33ADB418" w14:textId="77777777" w:rsidR="004F12F4" w:rsidDel="004F12F4" w:rsidRDefault="004F12F4">
          <w:pPr>
            <w:pStyle w:val="TOC2"/>
            <w:framePr w:w="9525" w:hSpace="187" w:vSpace="187" w:wrap="around" w:vAnchor="text" w:hAnchor="page" w:x="1290" w:y="377"/>
            <w:tabs>
              <w:tab w:val="left" w:pos="720"/>
              <w:tab w:val="right" w:leader="dot" w:pos="8296"/>
            </w:tabs>
            <w:rPr>
              <w:del w:id="174" w:author="Han Vermolen" w:date="2014-10-05T19:35:00Z"/>
              <w:rFonts w:asciiTheme="minorHAnsi" w:eastAsiaTheme="minorEastAsia" w:hAnsiTheme="minorHAnsi" w:cstheme="minorBidi"/>
              <w:noProof/>
              <w:sz w:val="22"/>
              <w:szCs w:val="22"/>
              <w:lang w:val="nl-NL"/>
            </w:rPr>
            <w:pPrChange w:id="175" w:author="Han Vermolen" w:date="2014-10-05T19:35:00Z">
              <w:pPr>
                <w:pStyle w:val="TOC2"/>
                <w:tabs>
                  <w:tab w:val="left" w:pos="720"/>
                  <w:tab w:val="right" w:leader="dot" w:pos="8296"/>
                </w:tabs>
              </w:pPr>
            </w:pPrChange>
          </w:pPr>
          <w:del w:id="176" w:author="Han Vermolen" w:date="2014-10-05T19:35:00Z">
            <w:r w:rsidRPr="004F12F4" w:rsidDel="004F12F4">
              <w:rPr>
                <w:rStyle w:val="Hyperlink"/>
                <w:noProof/>
              </w:rPr>
              <w:delText>1.4</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Creating a wiki for anyone who is interested</w:delText>
            </w:r>
            <w:r w:rsidDel="004F12F4">
              <w:rPr>
                <w:noProof/>
                <w:webHidden/>
              </w:rPr>
              <w:tab/>
              <w:delText>5</w:delText>
            </w:r>
          </w:del>
        </w:p>
        <w:p w14:paraId="29E2CC85" w14:textId="77777777" w:rsidR="004F12F4" w:rsidDel="004F12F4" w:rsidRDefault="004F12F4">
          <w:pPr>
            <w:pStyle w:val="TOC2"/>
            <w:framePr w:w="9525" w:hSpace="187" w:vSpace="187" w:wrap="around" w:vAnchor="text" w:hAnchor="page" w:x="1290" w:y="377"/>
            <w:tabs>
              <w:tab w:val="left" w:pos="720"/>
              <w:tab w:val="right" w:leader="dot" w:pos="8296"/>
            </w:tabs>
            <w:rPr>
              <w:del w:id="177" w:author="Han Vermolen" w:date="2014-10-05T19:35:00Z"/>
              <w:rFonts w:asciiTheme="minorHAnsi" w:eastAsiaTheme="minorEastAsia" w:hAnsiTheme="minorHAnsi" w:cstheme="minorBidi"/>
              <w:noProof/>
              <w:sz w:val="22"/>
              <w:szCs w:val="22"/>
              <w:lang w:val="nl-NL"/>
            </w:rPr>
            <w:pPrChange w:id="178" w:author="Han Vermolen" w:date="2014-10-05T19:35:00Z">
              <w:pPr>
                <w:pStyle w:val="TOC2"/>
                <w:tabs>
                  <w:tab w:val="left" w:pos="720"/>
                  <w:tab w:val="right" w:leader="dot" w:pos="8296"/>
                </w:tabs>
              </w:pPr>
            </w:pPrChange>
          </w:pPr>
          <w:del w:id="179" w:author="Han Vermolen" w:date="2014-10-05T19:35:00Z">
            <w:r w:rsidRPr="004F12F4" w:rsidDel="004F12F4">
              <w:rPr>
                <w:rStyle w:val="Hyperlink"/>
                <w:noProof/>
              </w:rPr>
              <w:delText>1.5</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Setting up an informative website</w:delText>
            </w:r>
            <w:r w:rsidDel="004F12F4">
              <w:rPr>
                <w:noProof/>
                <w:webHidden/>
              </w:rPr>
              <w:tab/>
              <w:delText>5</w:delText>
            </w:r>
          </w:del>
        </w:p>
        <w:p w14:paraId="7CCCCEF3" w14:textId="77777777" w:rsidR="004F12F4" w:rsidDel="004F12F4" w:rsidRDefault="004F12F4">
          <w:pPr>
            <w:pStyle w:val="TOC2"/>
            <w:framePr w:w="9525" w:hSpace="187" w:vSpace="187" w:wrap="around" w:vAnchor="text" w:hAnchor="page" w:x="1290" w:y="377"/>
            <w:tabs>
              <w:tab w:val="left" w:pos="720"/>
              <w:tab w:val="right" w:leader="dot" w:pos="8296"/>
            </w:tabs>
            <w:rPr>
              <w:del w:id="180" w:author="Han Vermolen" w:date="2014-10-05T19:35:00Z"/>
              <w:rFonts w:asciiTheme="minorHAnsi" w:eastAsiaTheme="minorEastAsia" w:hAnsiTheme="minorHAnsi" w:cstheme="minorBidi"/>
              <w:noProof/>
              <w:sz w:val="22"/>
              <w:szCs w:val="22"/>
              <w:lang w:val="nl-NL"/>
            </w:rPr>
            <w:pPrChange w:id="181" w:author="Han Vermolen" w:date="2014-10-05T19:35:00Z">
              <w:pPr>
                <w:pStyle w:val="TOC2"/>
                <w:tabs>
                  <w:tab w:val="left" w:pos="720"/>
                  <w:tab w:val="right" w:leader="dot" w:pos="8296"/>
                </w:tabs>
              </w:pPr>
            </w:pPrChange>
          </w:pPr>
          <w:del w:id="182" w:author="Han Vermolen" w:date="2014-10-05T19:35:00Z">
            <w:r w:rsidRPr="004F12F4" w:rsidDel="004F12F4">
              <w:rPr>
                <w:rStyle w:val="Hyperlink"/>
                <w:noProof/>
              </w:rPr>
              <w:delText>1.6</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Using social media (Facebook &amp; Twitter)</w:delText>
            </w:r>
            <w:r w:rsidDel="004F12F4">
              <w:rPr>
                <w:noProof/>
                <w:webHidden/>
              </w:rPr>
              <w:tab/>
              <w:delText>5</w:delText>
            </w:r>
          </w:del>
        </w:p>
        <w:p w14:paraId="582C28CD" w14:textId="77777777" w:rsidR="004F12F4" w:rsidDel="004F12F4" w:rsidRDefault="004F12F4">
          <w:pPr>
            <w:pStyle w:val="TOC2"/>
            <w:framePr w:w="9525" w:hSpace="187" w:vSpace="187" w:wrap="around" w:vAnchor="text" w:hAnchor="page" w:x="1290" w:y="377"/>
            <w:tabs>
              <w:tab w:val="left" w:pos="720"/>
              <w:tab w:val="right" w:leader="dot" w:pos="8296"/>
            </w:tabs>
            <w:rPr>
              <w:del w:id="183" w:author="Han Vermolen" w:date="2014-10-05T19:35:00Z"/>
              <w:rFonts w:asciiTheme="minorHAnsi" w:eastAsiaTheme="minorEastAsia" w:hAnsiTheme="minorHAnsi" w:cstheme="minorBidi"/>
              <w:noProof/>
              <w:sz w:val="22"/>
              <w:szCs w:val="22"/>
              <w:lang w:val="nl-NL"/>
            </w:rPr>
            <w:pPrChange w:id="184" w:author="Han Vermolen" w:date="2014-10-05T19:35:00Z">
              <w:pPr>
                <w:pStyle w:val="TOC2"/>
                <w:tabs>
                  <w:tab w:val="left" w:pos="720"/>
                  <w:tab w:val="right" w:leader="dot" w:pos="8296"/>
                </w:tabs>
              </w:pPr>
            </w:pPrChange>
          </w:pPr>
          <w:del w:id="185" w:author="Han Vermolen" w:date="2014-10-05T19:35:00Z">
            <w:r w:rsidRPr="004F12F4" w:rsidDel="004F12F4">
              <w:rPr>
                <w:rStyle w:val="Hyperlink"/>
                <w:noProof/>
              </w:rPr>
              <w:delText>1.7</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Setting up crowdfunding</w:delText>
            </w:r>
            <w:r w:rsidDel="004F12F4">
              <w:rPr>
                <w:noProof/>
                <w:webHidden/>
              </w:rPr>
              <w:tab/>
              <w:delText>6</w:delText>
            </w:r>
          </w:del>
        </w:p>
        <w:p w14:paraId="3126294C" w14:textId="77777777" w:rsidR="004F12F4" w:rsidDel="004F12F4" w:rsidRDefault="004F12F4">
          <w:pPr>
            <w:pStyle w:val="TOC2"/>
            <w:framePr w:w="9525" w:hSpace="187" w:vSpace="187" w:wrap="around" w:vAnchor="text" w:hAnchor="page" w:x="1290" w:y="377"/>
            <w:tabs>
              <w:tab w:val="left" w:pos="720"/>
              <w:tab w:val="right" w:leader="dot" w:pos="8296"/>
            </w:tabs>
            <w:rPr>
              <w:del w:id="186" w:author="Han Vermolen" w:date="2014-10-05T19:35:00Z"/>
              <w:rFonts w:asciiTheme="minorHAnsi" w:eastAsiaTheme="minorEastAsia" w:hAnsiTheme="minorHAnsi" w:cstheme="minorBidi"/>
              <w:noProof/>
              <w:sz w:val="22"/>
              <w:szCs w:val="22"/>
              <w:lang w:val="nl-NL"/>
            </w:rPr>
            <w:pPrChange w:id="187" w:author="Han Vermolen" w:date="2014-10-05T19:35:00Z">
              <w:pPr>
                <w:pStyle w:val="TOC2"/>
                <w:tabs>
                  <w:tab w:val="left" w:pos="720"/>
                  <w:tab w:val="right" w:leader="dot" w:pos="8296"/>
                </w:tabs>
              </w:pPr>
            </w:pPrChange>
          </w:pPr>
          <w:del w:id="188" w:author="Han Vermolen" w:date="2014-10-05T19:35:00Z">
            <w:r w:rsidRPr="004F12F4" w:rsidDel="004F12F4">
              <w:rPr>
                <w:rStyle w:val="Hyperlink"/>
                <w:noProof/>
              </w:rPr>
              <w:delText>1.8</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Press</w:delText>
            </w:r>
            <w:r w:rsidDel="004F12F4">
              <w:rPr>
                <w:noProof/>
                <w:webHidden/>
              </w:rPr>
              <w:tab/>
              <w:delText>6</w:delText>
            </w:r>
          </w:del>
        </w:p>
        <w:p w14:paraId="200B26DF" w14:textId="77777777" w:rsidR="004F12F4" w:rsidDel="004F12F4" w:rsidRDefault="004F12F4">
          <w:pPr>
            <w:pStyle w:val="TOC2"/>
            <w:framePr w:w="9525" w:hSpace="187" w:vSpace="187" w:wrap="around" w:vAnchor="text" w:hAnchor="page" w:x="1290" w:y="377"/>
            <w:tabs>
              <w:tab w:val="left" w:pos="720"/>
              <w:tab w:val="right" w:leader="dot" w:pos="8296"/>
            </w:tabs>
            <w:rPr>
              <w:del w:id="189" w:author="Han Vermolen" w:date="2014-10-05T19:35:00Z"/>
              <w:rFonts w:asciiTheme="minorHAnsi" w:eastAsiaTheme="minorEastAsia" w:hAnsiTheme="minorHAnsi" w:cstheme="minorBidi"/>
              <w:noProof/>
              <w:sz w:val="22"/>
              <w:szCs w:val="22"/>
              <w:lang w:val="nl-NL"/>
            </w:rPr>
            <w:pPrChange w:id="190" w:author="Han Vermolen" w:date="2014-10-05T19:35:00Z">
              <w:pPr>
                <w:pStyle w:val="TOC2"/>
                <w:tabs>
                  <w:tab w:val="left" w:pos="720"/>
                  <w:tab w:val="right" w:leader="dot" w:pos="8296"/>
                </w:tabs>
              </w:pPr>
            </w:pPrChange>
          </w:pPr>
          <w:del w:id="191" w:author="Han Vermolen" w:date="2014-10-05T19:35:00Z">
            <w:r w:rsidRPr="004F12F4" w:rsidDel="004F12F4">
              <w:rPr>
                <w:rStyle w:val="Hyperlink"/>
                <w:noProof/>
              </w:rPr>
              <w:delText>1.9</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Core Team Members, Contributors and External Consultants</w:delText>
            </w:r>
            <w:r w:rsidDel="004F12F4">
              <w:rPr>
                <w:noProof/>
                <w:webHidden/>
              </w:rPr>
              <w:tab/>
              <w:delText>6</w:delText>
            </w:r>
          </w:del>
        </w:p>
        <w:p w14:paraId="66DEFFD1" w14:textId="77777777" w:rsidR="004F12F4" w:rsidDel="004F12F4" w:rsidRDefault="004F12F4">
          <w:pPr>
            <w:pStyle w:val="TOC3"/>
            <w:framePr w:w="9525" w:hSpace="187" w:vSpace="187" w:wrap="around" w:vAnchor="text" w:hAnchor="page" w:x="1290" w:y="377"/>
            <w:tabs>
              <w:tab w:val="left" w:pos="1320"/>
              <w:tab w:val="right" w:leader="dot" w:pos="8296"/>
            </w:tabs>
            <w:rPr>
              <w:del w:id="192" w:author="Han Vermolen" w:date="2014-10-05T19:35:00Z"/>
              <w:noProof/>
            </w:rPr>
            <w:pPrChange w:id="193" w:author="Han Vermolen" w:date="2014-10-05T19:35:00Z">
              <w:pPr>
                <w:pStyle w:val="TOC3"/>
                <w:tabs>
                  <w:tab w:val="left" w:pos="1320"/>
                  <w:tab w:val="right" w:leader="dot" w:pos="8296"/>
                </w:tabs>
              </w:pPr>
            </w:pPrChange>
          </w:pPr>
          <w:del w:id="194" w:author="Han Vermolen" w:date="2014-10-05T19:35:00Z">
            <w:r w:rsidRPr="004F12F4" w:rsidDel="004F12F4">
              <w:rPr>
                <w:rStyle w:val="Hyperlink"/>
                <w:noProof/>
              </w:rPr>
              <w:delText>1.9.1</w:delText>
            </w:r>
            <w:r w:rsidDel="004F12F4">
              <w:rPr>
                <w:noProof/>
              </w:rPr>
              <w:tab/>
            </w:r>
            <w:r w:rsidRPr="004F12F4" w:rsidDel="004F12F4">
              <w:rPr>
                <w:rStyle w:val="Hyperlink"/>
                <w:noProof/>
              </w:rPr>
              <w:delText>Core members</w:delText>
            </w:r>
            <w:r w:rsidDel="004F12F4">
              <w:rPr>
                <w:noProof/>
                <w:webHidden/>
              </w:rPr>
              <w:tab/>
              <w:delText>6</w:delText>
            </w:r>
          </w:del>
        </w:p>
        <w:p w14:paraId="1408E7B8" w14:textId="77777777" w:rsidR="004F12F4" w:rsidDel="004F12F4" w:rsidRDefault="004F12F4">
          <w:pPr>
            <w:pStyle w:val="TOC3"/>
            <w:framePr w:w="9525" w:hSpace="187" w:vSpace="187" w:wrap="around" w:vAnchor="text" w:hAnchor="page" w:x="1290" w:y="377"/>
            <w:tabs>
              <w:tab w:val="left" w:pos="1320"/>
              <w:tab w:val="right" w:leader="dot" w:pos="8296"/>
            </w:tabs>
            <w:rPr>
              <w:del w:id="195" w:author="Han Vermolen" w:date="2014-10-05T19:35:00Z"/>
              <w:noProof/>
            </w:rPr>
            <w:pPrChange w:id="196" w:author="Han Vermolen" w:date="2014-10-05T19:35:00Z">
              <w:pPr>
                <w:pStyle w:val="TOC3"/>
                <w:tabs>
                  <w:tab w:val="left" w:pos="1320"/>
                  <w:tab w:val="right" w:leader="dot" w:pos="8296"/>
                </w:tabs>
              </w:pPr>
            </w:pPrChange>
          </w:pPr>
          <w:del w:id="197" w:author="Han Vermolen" w:date="2014-10-05T19:35:00Z">
            <w:r w:rsidRPr="004F12F4" w:rsidDel="004F12F4">
              <w:rPr>
                <w:rStyle w:val="Hyperlink"/>
                <w:noProof/>
              </w:rPr>
              <w:delText>1.9.2</w:delText>
            </w:r>
            <w:r w:rsidDel="004F12F4">
              <w:rPr>
                <w:noProof/>
              </w:rPr>
              <w:tab/>
            </w:r>
            <w:r w:rsidRPr="004F12F4" w:rsidDel="004F12F4">
              <w:rPr>
                <w:rStyle w:val="Hyperlink"/>
                <w:noProof/>
              </w:rPr>
              <w:delText>Contributors</w:delText>
            </w:r>
            <w:r w:rsidDel="004F12F4">
              <w:rPr>
                <w:noProof/>
                <w:webHidden/>
              </w:rPr>
              <w:tab/>
              <w:delText>7</w:delText>
            </w:r>
          </w:del>
        </w:p>
        <w:p w14:paraId="34AE3BCF" w14:textId="77777777" w:rsidR="004F12F4" w:rsidDel="004F12F4" w:rsidRDefault="004F12F4">
          <w:pPr>
            <w:pStyle w:val="TOC3"/>
            <w:framePr w:w="9525" w:hSpace="187" w:vSpace="187" w:wrap="around" w:vAnchor="text" w:hAnchor="page" w:x="1290" w:y="377"/>
            <w:tabs>
              <w:tab w:val="left" w:pos="1320"/>
              <w:tab w:val="right" w:leader="dot" w:pos="8296"/>
            </w:tabs>
            <w:rPr>
              <w:del w:id="198" w:author="Han Vermolen" w:date="2014-10-05T19:35:00Z"/>
              <w:noProof/>
            </w:rPr>
            <w:pPrChange w:id="199" w:author="Han Vermolen" w:date="2014-10-05T19:35:00Z">
              <w:pPr>
                <w:pStyle w:val="TOC3"/>
                <w:tabs>
                  <w:tab w:val="left" w:pos="1320"/>
                  <w:tab w:val="right" w:leader="dot" w:pos="8296"/>
                </w:tabs>
              </w:pPr>
            </w:pPrChange>
          </w:pPr>
          <w:del w:id="200" w:author="Han Vermolen" w:date="2014-10-05T19:35:00Z">
            <w:r w:rsidRPr="004F12F4" w:rsidDel="004F12F4">
              <w:rPr>
                <w:rStyle w:val="Hyperlink"/>
                <w:noProof/>
              </w:rPr>
              <w:delText>1.9.3</w:delText>
            </w:r>
            <w:r w:rsidDel="004F12F4">
              <w:rPr>
                <w:noProof/>
              </w:rPr>
              <w:tab/>
            </w:r>
            <w:r w:rsidRPr="004F12F4" w:rsidDel="004F12F4">
              <w:rPr>
                <w:rStyle w:val="Hyperlink"/>
                <w:noProof/>
              </w:rPr>
              <w:delText>External consultants</w:delText>
            </w:r>
            <w:r w:rsidDel="004F12F4">
              <w:rPr>
                <w:noProof/>
                <w:webHidden/>
              </w:rPr>
              <w:tab/>
              <w:delText>7</w:delText>
            </w:r>
          </w:del>
        </w:p>
        <w:p w14:paraId="1B39565C" w14:textId="77777777" w:rsidR="004F12F4" w:rsidDel="004F12F4" w:rsidRDefault="004F12F4">
          <w:pPr>
            <w:pStyle w:val="TOC2"/>
            <w:framePr w:w="9525" w:hSpace="187" w:vSpace="187" w:wrap="around" w:vAnchor="text" w:hAnchor="page" w:x="1290" w:y="377"/>
            <w:tabs>
              <w:tab w:val="left" w:pos="880"/>
              <w:tab w:val="right" w:leader="dot" w:pos="8296"/>
            </w:tabs>
            <w:rPr>
              <w:del w:id="201" w:author="Han Vermolen" w:date="2014-10-05T19:35:00Z"/>
              <w:rFonts w:asciiTheme="minorHAnsi" w:eastAsiaTheme="minorEastAsia" w:hAnsiTheme="minorHAnsi" w:cstheme="minorBidi"/>
              <w:noProof/>
              <w:sz w:val="22"/>
              <w:szCs w:val="22"/>
              <w:lang w:val="nl-NL"/>
            </w:rPr>
            <w:pPrChange w:id="202" w:author="Han Vermolen" w:date="2014-10-05T19:35:00Z">
              <w:pPr>
                <w:pStyle w:val="TOC2"/>
                <w:tabs>
                  <w:tab w:val="left" w:pos="880"/>
                  <w:tab w:val="right" w:leader="dot" w:pos="8296"/>
                </w:tabs>
              </w:pPr>
            </w:pPrChange>
          </w:pPr>
          <w:del w:id="203" w:author="Han Vermolen" w:date="2014-10-05T19:35:00Z">
            <w:r w:rsidRPr="004F12F4" w:rsidDel="004F12F4">
              <w:rPr>
                <w:rStyle w:val="Hyperlink"/>
                <w:noProof/>
              </w:rPr>
              <w:delText>1.10</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Organisational works</w:delText>
            </w:r>
            <w:r w:rsidDel="004F12F4">
              <w:rPr>
                <w:noProof/>
                <w:webHidden/>
              </w:rPr>
              <w:tab/>
              <w:delText>7</w:delText>
            </w:r>
          </w:del>
        </w:p>
        <w:p w14:paraId="01B2B8F4" w14:textId="77777777" w:rsidR="004F12F4" w:rsidDel="004F12F4" w:rsidRDefault="004F12F4">
          <w:pPr>
            <w:pStyle w:val="TOC2"/>
            <w:framePr w:w="9525" w:hSpace="187" w:vSpace="187" w:wrap="around" w:vAnchor="text" w:hAnchor="page" w:x="1290" w:y="377"/>
            <w:tabs>
              <w:tab w:val="left" w:pos="880"/>
              <w:tab w:val="right" w:leader="dot" w:pos="8296"/>
            </w:tabs>
            <w:rPr>
              <w:del w:id="204" w:author="Han Vermolen" w:date="2014-10-05T19:35:00Z"/>
              <w:rFonts w:asciiTheme="minorHAnsi" w:eastAsiaTheme="minorEastAsia" w:hAnsiTheme="minorHAnsi" w:cstheme="minorBidi"/>
              <w:noProof/>
              <w:sz w:val="22"/>
              <w:szCs w:val="22"/>
              <w:lang w:val="nl-NL"/>
            </w:rPr>
            <w:pPrChange w:id="205" w:author="Han Vermolen" w:date="2014-10-05T19:35:00Z">
              <w:pPr>
                <w:pStyle w:val="TOC2"/>
                <w:tabs>
                  <w:tab w:val="left" w:pos="880"/>
                  <w:tab w:val="right" w:leader="dot" w:pos="8296"/>
                </w:tabs>
              </w:pPr>
            </w:pPrChange>
          </w:pPr>
          <w:del w:id="206" w:author="Han Vermolen" w:date="2014-10-05T19:35:00Z">
            <w:r w:rsidRPr="004F12F4" w:rsidDel="004F12F4">
              <w:rPr>
                <w:rStyle w:val="Hyperlink"/>
                <w:noProof/>
              </w:rPr>
              <w:delText>1.11</w:delText>
            </w:r>
            <w:r w:rsidDel="004F12F4">
              <w:rPr>
                <w:rFonts w:asciiTheme="minorHAnsi" w:eastAsiaTheme="minorEastAsia" w:hAnsiTheme="minorHAnsi" w:cstheme="minorBidi"/>
                <w:noProof/>
                <w:sz w:val="22"/>
                <w:szCs w:val="22"/>
                <w:lang w:val="nl-NL"/>
              </w:rPr>
              <w:tab/>
            </w:r>
            <w:r w:rsidRPr="004F12F4" w:rsidDel="004F12F4">
              <w:rPr>
                <w:rStyle w:val="Hyperlink"/>
                <w:noProof/>
              </w:rPr>
              <w:delText>Financial administration and compensation</w:delText>
            </w:r>
            <w:r w:rsidDel="004F12F4">
              <w:rPr>
                <w:noProof/>
                <w:webHidden/>
              </w:rPr>
              <w:tab/>
              <w:delText>7</w:delText>
            </w:r>
          </w:del>
        </w:p>
        <w:p w14:paraId="406E1E97" w14:textId="77777777" w:rsidR="004F12F4" w:rsidDel="004F12F4" w:rsidRDefault="004F12F4">
          <w:pPr>
            <w:pStyle w:val="TOC1"/>
            <w:framePr w:wrap="around"/>
            <w:rPr>
              <w:del w:id="207" w:author="Han Vermolen" w:date="2014-10-05T19:35:00Z"/>
              <w:rFonts w:asciiTheme="minorHAnsi" w:eastAsiaTheme="minorEastAsia" w:hAnsiTheme="minorHAnsi" w:cstheme="minorBidi"/>
              <w:b w:val="0"/>
              <w:caps w:val="0"/>
              <w:sz w:val="22"/>
              <w:szCs w:val="22"/>
              <w:lang w:val="nl-NL"/>
            </w:rPr>
          </w:pPr>
          <w:del w:id="208" w:author="Han Vermolen" w:date="2014-10-05T19:35:00Z">
            <w:r w:rsidRPr="004F12F4" w:rsidDel="004F12F4">
              <w:rPr>
                <w:rStyle w:val="Hyperlink"/>
                <w:rFonts w:cs="Lucida Sans Unicode"/>
                <w:b w:val="0"/>
                <w:caps w:val="0"/>
              </w:rPr>
              <w:delText>2.</w:delText>
            </w:r>
            <w:r w:rsidDel="004F12F4">
              <w:rPr>
                <w:rFonts w:asciiTheme="minorHAnsi" w:eastAsiaTheme="minorEastAsia" w:hAnsiTheme="minorHAnsi" w:cstheme="minorBidi"/>
                <w:b w:val="0"/>
                <w:caps w:val="0"/>
                <w:sz w:val="22"/>
                <w:szCs w:val="22"/>
                <w:lang w:val="nl-NL"/>
              </w:rPr>
              <w:tab/>
            </w:r>
            <w:r w:rsidRPr="004F12F4" w:rsidDel="004F12F4">
              <w:rPr>
                <w:rStyle w:val="Hyperlink"/>
                <w:rFonts w:cs="Lucida Sans Unicode"/>
                <w:b w:val="0"/>
                <w:caps w:val="0"/>
              </w:rPr>
              <w:delText>planning</w:delText>
            </w:r>
            <w:r w:rsidDel="004F12F4">
              <w:rPr>
                <w:webHidden/>
              </w:rPr>
              <w:tab/>
              <w:delText>8</w:delText>
            </w:r>
          </w:del>
        </w:p>
        <w:p w14:paraId="5DD7536E" w14:textId="5B98584E" w:rsidR="004F12F4" w:rsidRDefault="004F12F4">
          <w:pPr>
            <w:rPr>
              <w:ins w:id="209" w:author="Han Vermolen" w:date="2014-10-05T19:34:00Z"/>
            </w:rPr>
          </w:pPr>
          <w:ins w:id="210" w:author="Han Vermolen" w:date="2014-10-05T19:34:00Z">
            <w:r>
              <w:rPr>
                <w:b/>
                <w:bCs/>
                <w:noProof/>
              </w:rPr>
              <w:fldChar w:fldCharType="end"/>
            </w:r>
          </w:ins>
        </w:p>
        <w:customXmlInsRangeStart w:id="211" w:author="Han Vermolen" w:date="2014-10-05T19:34:00Z"/>
      </w:sdtContent>
    </w:sdt>
    <w:customXmlInsRangeEnd w:id="211"/>
    <w:p w14:paraId="29818683" w14:textId="525F3175" w:rsidR="008A0A62" w:rsidRPr="00EE6CCE" w:rsidDel="004F12F4" w:rsidRDefault="008A0A62">
      <w:pPr>
        <w:rPr>
          <w:del w:id="212" w:author="Han Vermolen" w:date="2014-10-05T19:34:00Z"/>
          <w:rFonts w:ascii="Verdana" w:hAnsi="Verdana"/>
          <w:sz w:val="12"/>
          <w:rPrChange w:id="213" w:author="Han Vermolen" w:date="2014-10-01T08:59:00Z">
            <w:rPr>
              <w:del w:id="214" w:author="Han Vermolen" w:date="2014-10-05T19:34:00Z"/>
              <w:rFonts w:ascii="Verdana" w:hAnsi="Verdana"/>
              <w:sz w:val="12"/>
              <w:lang w:val="nl-NL"/>
            </w:rPr>
          </w:rPrChange>
        </w:rPr>
      </w:pPr>
      <w:bookmarkStart w:id="215" w:name="_Toc400301056"/>
      <w:bookmarkEnd w:id="215"/>
    </w:p>
    <w:p w14:paraId="69121319" w14:textId="01014945" w:rsidR="00C74026" w:rsidRPr="00EE6CCE" w:rsidDel="004F12F4" w:rsidRDefault="008A0A62" w:rsidP="00C74026">
      <w:pPr>
        <w:pStyle w:val="TOC1"/>
        <w:framePr w:wrap="around"/>
        <w:rPr>
          <w:del w:id="216" w:author="Han Vermolen" w:date="2014-10-05T19:34:00Z"/>
          <w:rFonts w:ascii="Lucida Sans Unicode" w:hAnsi="Lucida Sans Unicode" w:cs="Lucida Sans Unicode"/>
          <w:b w:val="0"/>
          <w:caps w:val="0"/>
          <w:sz w:val="24"/>
          <w:szCs w:val="24"/>
          <w:rPrChange w:id="217" w:author="Han Vermolen" w:date="2014-10-01T08:59:00Z">
            <w:rPr>
              <w:del w:id="218" w:author="Han Vermolen" w:date="2014-10-05T19:34:00Z"/>
              <w:rFonts w:ascii="Lucida Sans Unicode" w:hAnsi="Lucida Sans Unicode" w:cs="Lucida Sans Unicode"/>
              <w:b w:val="0"/>
              <w:caps w:val="0"/>
              <w:sz w:val="24"/>
              <w:szCs w:val="24"/>
              <w:lang w:val="nl-NL"/>
            </w:rPr>
          </w:rPrChange>
        </w:rPr>
      </w:pPr>
      <w:del w:id="219" w:author="Han Vermolen" w:date="2014-10-05T19:34:00Z">
        <w:r w:rsidRPr="00EE6CCE" w:rsidDel="004F12F4">
          <w:rPr>
            <w:rFonts w:ascii="Lucida Sans Unicode" w:hAnsi="Lucida Sans Unicode" w:cs="Lucida Sans Unicode"/>
            <w:lang w:eastAsia="en-US"/>
            <w:rPrChange w:id="220" w:author="Han Vermolen" w:date="2014-10-01T08:59:00Z">
              <w:rPr>
                <w:rFonts w:ascii="Lucida Sans Unicode" w:hAnsi="Lucida Sans Unicode" w:cs="Lucida Sans Unicode"/>
                <w:lang w:val="nl-NL"/>
              </w:rPr>
            </w:rPrChange>
          </w:rPr>
          <w:fldChar w:fldCharType="begin"/>
        </w:r>
        <w:r w:rsidRPr="00EE6CCE" w:rsidDel="004F12F4">
          <w:rPr>
            <w:rFonts w:ascii="Lucida Sans Unicode" w:hAnsi="Lucida Sans Unicode" w:cs="Lucida Sans Unicode"/>
            <w:lang w:eastAsia="en-US"/>
            <w:rPrChange w:id="221" w:author="Han Vermolen" w:date="2014-10-01T08:59:00Z">
              <w:rPr>
                <w:rFonts w:ascii="Lucida Sans Unicode" w:hAnsi="Lucida Sans Unicode" w:cs="Lucida Sans Unicode"/>
                <w:lang w:val="nl-NL" w:eastAsia="en-US"/>
              </w:rPr>
            </w:rPrChange>
          </w:rPr>
          <w:delInstrText xml:space="preserve"> TOC \o "1-4" </w:delInstrText>
        </w:r>
        <w:r w:rsidRPr="00EE6CCE" w:rsidDel="004F12F4">
          <w:rPr>
            <w:rFonts w:ascii="Lucida Sans Unicode" w:hAnsi="Lucida Sans Unicode" w:cs="Lucida Sans Unicode"/>
            <w:lang w:eastAsia="en-US"/>
            <w:rPrChange w:id="222" w:author="Han Vermolen" w:date="2014-10-01T08:59:00Z">
              <w:rPr>
                <w:rFonts w:ascii="Lucida Sans Unicode" w:hAnsi="Lucida Sans Unicode" w:cs="Lucida Sans Unicode"/>
                <w:lang w:val="nl-NL"/>
              </w:rPr>
            </w:rPrChange>
          </w:rPr>
          <w:fldChar w:fldCharType="separate"/>
        </w:r>
        <w:r w:rsidR="00C74026" w:rsidRPr="00EE6CCE" w:rsidDel="004F12F4">
          <w:rPr>
            <w:rFonts w:ascii="Lucida Sans Unicode" w:hAnsi="Lucida Sans Unicode" w:cs="Lucida Sans Unicode"/>
            <w:rPrChange w:id="223" w:author="Han Vermolen" w:date="2014-10-01T08:59:00Z">
              <w:rPr>
                <w:rFonts w:ascii="Lucida Sans Unicode" w:hAnsi="Lucida Sans Unicode" w:cs="Lucida Sans Unicode"/>
                <w:lang w:val="nl-NL"/>
              </w:rPr>
            </w:rPrChange>
          </w:rPr>
          <w:delText>1.</w:delText>
        </w:r>
        <w:r w:rsidR="00C74026" w:rsidRPr="00EE6CCE" w:rsidDel="004F12F4">
          <w:rPr>
            <w:rFonts w:ascii="Lucida Sans Unicode" w:hAnsi="Lucida Sans Unicode" w:cs="Lucida Sans Unicode"/>
            <w:b w:val="0"/>
            <w:caps w:val="0"/>
            <w:sz w:val="24"/>
            <w:szCs w:val="24"/>
            <w:rPrChange w:id="224" w:author="Han Vermolen" w:date="2014-10-01T08:59:00Z">
              <w:rPr>
                <w:rFonts w:ascii="Lucida Sans Unicode" w:hAnsi="Lucida Sans Unicode" w:cs="Lucida Sans Unicode"/>
                <w:b w:val="0"/>
                <w:caps w:val="0"/>
                <w:sz w:val="24"/>
                <w:szCs w:val="24"/>
                <w:lang w:val="nl-NL"/>
              </w:rPr>
            </w:rPrChange>
          </w:rPr>
          <w:tab/>
        </w:r>
        <w:r w:rsidR="00C74026" w:rsidRPr="00EE6CCE" w:rsidDel="004F12F4">
          <w:rPr>
            <w:rFonts w:ascii="Lucida Sans Unicode" w:hAnsi="Lucida Sans Unicode" w:cs="Lucida Sans Unicode"/>
            <w:rPrChange w:id="225" w:author="Han Vermolen" w:date="2014-10-01T08:59:00Z">
              <w:rPr>
                <w:rFonts w:ascii="Lucida Sans Unicode" w:hAnsi="Lucida Sans Unicode" w:cs="Lucida Sans Unicode"/>
                <w:lang w:val="nl-NL"/>
              </w:rPr>
            </w:rPrChange>
          </w:rPr>
          <w:delText>inleiding</w:delText>
        </w:r>
        <w:r w:rsidR="00C74026" w:rsidRPr="00EE6CCE" w:rsidDel="004F12F4">
          <w:rPr>
            <w:rFonts w:ascii="Lucida Sans Unicode" w:hAnsi="Lucida Sans Unicode" w:cs="Lucida Sans Unicode"/>
            <w:rPrChange w:id="226" w:author="Han Vermolen" w:date="2014-10-01T08:59:00Z">
              <w:rPr>
                <w:rFonts w:ascii="Lucida Sans Unicode" w:hAnsi="Lucida Sans Unicode" w:cs="Lucida Sans Unicode"/>
                <w:lang w:val="nl-NL"/>
              </w:rPr>
            </w:rPrChange>
          </w:rPr>
          <w:tab/>
        </w:r>
        <w:r w:rsidR="00C74026" w:rsidRPr="00EE6CCE" w:rsidDel="004F12F4">
          <w:rPr>
            <w:rFonts w:ascii="Lucida Sans Unicode" w:hAnsi="Lucida Sans Unicode" w:cs="Lucida Sans Unicode"/>
            <w:rPrChange w:id="227" w:author="Han Vermolen" w:date="2014-10-01T08:59:00Z">
              <w:rPr>
                <w:rFonts w:ascii="Lucida Sans Unicode" w:hAnsi="Lucida Sans Unicode" w:cs="Lucida Sans Unicode"/>
              </w:rPr>
            </w:rPrChange>
          </w:rPr>
          <w:fldChar w:fldCharType="begin"/>
        </w:r>
        <w:r w:rsidR="00C74026" w:rsidRPr="00EE6CCE" w:rsidDel="004F12F4">
          <w:rPr>
            <w:rFonts w:ascii="Lucida Sans Unicode" w:hAnsi="Lucida Sans Unicode" w:cs="Lucida Sans Unicode"/>
            <w:rPrChange w:id="228" w:author="Han Vermolen" w:date="2014-10-01T08:59:00Z">
              <w:rPr>
                <w:rFonts w:ascii="Lucida Sans Unicode" w:hAnsi="Lucida Sans Unicode" w:cs="Lucida Sans Unicode"/>
                <w:lang w:val="nl-NL"/>
              </w:rPr>
            </w:rPrChange>
          </w:rPr>
          <w:delInstrText xml:space="preserve"> PAGEREF _Toc399762735 \h </w:delInstrText>
        </w:r>
        <w:r w:rsidR="00C74026" w:rsidRPr="00EE6CCE" w:rsidDel="004F12F4">
          <w:rPr>
            <w:rFonts w:ascii="Lucida Sans Unicode" w:hAnsi="Lucida Sans Unicode" w:cs="Lucida Sans Unicode"/>
            <w:rPrChange w:id="229" w:author="Han Vermolen" w:date="2014-10-01T08:59:00Z">
              <w:rPr>
                <w:rFonts w:ascii="Lucida Sans Unicode" w:hAnsi="Lucida Sans Unicode" w:cs="Lucida Sans Unicode"/>
              </w:rPr>
            </w:rPrChange>
          </w:rPr>
        </w:r>
        <w:r w:rsidR="00C74026" w:rsidRPr="00EE6CCE" w:rsidDel="004F12F4">
          <w:rPr>
            <w:rFonts w:ascii="Lucida Sans Unicode" w:hAnsi="Lucida Sans Unicode" w:cs="Lucida Sans Unicode"/>
            <w:rPrChange w:id="230" w:author="Han Vermolen" w:date="2014-10-01T08:59:00Z">
              <w:rPr>
                <w:rFonts w:ascii="Lucida Sans Unicode" w:hAnsi="Lucida Sans Unicode" w:cs="Lucida Sans Unicode"/>
              </w:rPr>
            </w:rPrChange>
          </w:rPr>
          <w:fldChar w:fldCharType="separate"/>
        </w:r>
        <w:r w:rsidR="00204C76" w:rsidRPr="00EE6CCE" w:rsidDel="004F12F4">
          <w:rPr>
            <w:rFonts w:ascii="Lucida Sans Unicode" w:hAnsi="Lucida Sans Unicode" w:cs="Lucida Sans Unicode"/>
            <w:rPrChange w:id="231" w:author="Han Vermolen" w:date="2014-10-01T08:59:00Z">
              <w:rPr>
                <w:rFonts w:ascii="Lucida Sans Unicode" w:hAnsi="Lucida Sans Unicode" w:cs="Lucida Sans Unicode"/>
                <w:lang w:val="nl-NL"/>
              </w:rPr>
            </w:rPrChange>
          </w:rPr>
          <w:delText>3</w:delText>
        </w:r>
        <w:r w:rsidR="00C74026" w:rsidRPr="00EE6CCE" w:rsidDel="004F12F4">
          <w:rPr>
            <w:rFonts w:ascii="Lucida Sans Unicode" w:hAnsi="Lucida Sans Unicode" w:cs="Lucida Sans Unicode"/>
            <w:rPrChange w:id="232" w:author="Han Vermolen" w:date="2014-10-01T08:59:00Z">
              <w:rPr>
                <w:rFonts w:ascii="Lucida Sans Unicode" w:hAnsi="Lucida Sans Unicode" w:cs="Lucida Sans Unicode"/>
              </w:rPr>
            </w:rPrChange>
          </w:rPr>
          <w:fldChar w:fldCharType="end"/>
        </w:r>
        <w:bookmarkStart w:id="233" w:name="_Toc400301015"/>
        <w:bookmarkStart w:id="234" w:name="_Toc400301057"/>
        <w:bookmarkEnd w:id="233"/>
        <w:bookmarkEnd w:id="234"/>
      </w:del>
    </w:p>
    <w:p w14:paraId="7573992B" w14:textId="4C2991D6" w:rsidR="00C74026" w:rsidRPr="00EE6CCE" w:rsidDel="004F12F4" w:rsidRDefault="00C74026" w:rsidP="00C74026">
      <w:pPr>
        <w:pStyle w:val="TOC2"/>
        <w:framePr w:w="9525" w:hSpace="187" w:vSpace="187" w:wrap="around" w:vAnchor="text" w:hAnchor="page" w:x="1290" w:y="377"/>
        <w:tabs>
          <w:tab w:val="left" w:pos="720"/>
          <w:tab w:val="right" w:leader="dot" w:pos="9515"/>
        </w:tabs>
        <w:rPr>
          <w:del w:id="235" w:author="Han Vermolen" w:date="2014-10-05T19:34:00Z"/>
          <w:rFonts w:ascii="Lucida Sans Unicode" w:hAnsi="Lucida Sans Unicode" w:cs="Lucida Sans Unicode"/>
          <w:noProof/>
          <w:sz w:val="24"/>
          <w:szCs w:val="24"/>
          <w:rPrChange w:id="236" w:author="Han Vermolen" w:date="2014-10-01T08:59:00Z">
            <w:rPr>
              <w:del w:id="237" w:author="Han Vermolen" w:date="2014-10-05T19:34:00Z"/>
              <w:rFonts w:ascii="Lucida Sans Unicode" w:hAnsi="Lucida Sans Unicode" w:cs="Lucida Sans Unicode"/>
              <w:noProof/>
              <w:sz w:val="24"/>
              <w:szCs w:val="24"/>
              <w:lang w:val="nl-NL"/>
            </w:rPr>
          </w:rPrChange>
        </w:rPr>
      </w:pPr>
      <w:del w:id="238" w:author="Han Vermolen" w:date="2014-10-05T19:34:00Z">
        <w:r w:rsidRPr="00EE6CCE" w:rsidDel="004F12F4">
          <w:rPr>
            <w:rFonts w:ascii="Lucida Sans Unicode" w:hAnsi="Lucida Sans Unicode" w:cs="Lucida Sans Unicode"/>
            <w:noProof/>
            <w:rPrChange w:id="239" w:author="Han Vermolen" w:date="2014-10-01T08:59:00Z">
              <w:rPr>
                <w:rFonts w:ascii="Lucida Sans Unicode" w:hAnsi="Lucida Sans Unicode" w:cs="Lucida Sans Unicode"/>
                <w:noProof/>
                <w:lang w:val="nl-NL"/>
              </w:rPr>
            </w:rPrChange>
          </w:rPr>
          <w:delText>1.1</w:delText>
        </w:r>
        <w:r w:rsidRPr="00EE6CCE" w:rsidDel="004F12F4">
          <w:rPr>
            <w:rFonts w:ascii="Lucida Sans Unicode" w:hAnsi="Lucida Sans Unicode" w:cs="Lucida Sans Unicode"/>
            <w:noProof/>
            <w:sz w:val="24"/>
            <w:szCs w:val="24"/>
            <w:rPrChange w:id="240" w:author="Han Vermolen" w:date="2014-10-01T08:59:00Z">
              <w:rPr>
                <w:rFonts w:ascii="Lucida Sans Unicode" w:hAnsi="Lucida Sans Unicode" w:cs="Lucida Sans Unicode"/>
                <w:noProof/>
                <w:sz w:val="24"/>
                <w:szCs w:val="24"/>
                <w:lang w:val="nl-NL"/>
              </w:rPr>
            </w:rPrChange>
          </w:rPr>
          <w:tab/>
        </w:r>
        <w:r w:rsidRPr="00EE6CCE" w:rsidDel="004F12F4">
          <w:rPr>
            <w:rFonts w:ascii="Lucida Sans Unicode" w:hAnsi="Lucida Sans Unicode" w:cs="Lucida Sans Unicode"/>
            <w:noProof/>
            <w:rPrChange w:id="241" w:author="Han Vermolen" w:date="2014-10-01T08:59:00Z">
              <w:rPr>
                <w:rFonts w:ascii="Lucida Sans Unicode" w:hAnsi="Lucida Sans Unicode" w:cs="Lucida Sans Unicode"/>
                <w:noProof/>
                <w:lang w:val="nl-NL"/>
              </w:rPr>
            </w:rPrChange>
          </w:rPr>
          <w:delText>Aangeleverd materiaal</w:delText>
        </w:r>
        <w:r w:rsidRPr="00EE6CCE" w:rsidDel="004F12F4">
          <w:rPr>
            <w:rFonts w:ascii="Lucida Sans Unicode" w:hAnsi="Lucida Sans Unicode" w:cs="Lucida Sans Unicode"/>
            <w:noProof/>
            <w:rPrChange w:id="242" w:author="Han Vermolen" w:date="2014-10-01T08:59:00Z">
              <w:rPr>
                <w:rFonts w:ascii="Lucida Sans Unicode" w:hAnsi="Lucida Sans Unicode" w:cs="Lucida Sans Unicode"/>
                <w:noProof/>
                <w:lang w:val="nl-NL"/>
              </w:rPr>
            </w:rPrChange>
          </w:rPr>
          <w:tab/>
        </w:r>
        <w:r w:rsidRPr="00EE6CCE" w:rsidDel="004F12F4">
          <w:rPr>
            <w:rFonts w:ascii="Lucida Sans Unicode" w:hAnsi="Lucida Sans Unicode" w:cs="Lucida Sans Unicode"/>
            <w:noProof/>
            <w:rPrChange w:id="243" w:author="Han Vermolen" w:date="2014-10-01T08:59:00Z">
              <w:rPr>
                <w:rFonts w:ascii="Lucida Sans Unicode" w:hAnsi="Lucida Sans Unicode" w:cs="Lucida Sans Unicode"/>
                <w:noProof/>
              </w:rPr>
            </w:rPrChange>
          </w:rPr>
          <w:fldChar w:fldCharType="begin"/>
        </w:r>
        <w:r w:rsidRPr="00EE6CCE" w:rsidDel="004F12F4">
          <w:rPr>
            <w:rFonts w:ascii="Lucida Sans Unicode" w:hAnsi="Lucida Sans Unicode" w:cs="Lucida Sans Unicode"/>
            <w:noProof/>
            <w:rPrChange w:id="244" w:author="Han Vermolen" w:date="2014-10-01T08:59:00Z">
              <w:rPr>
                <w:rFonts w:ascii="Lucida Sans Unicode" w:hAnsi="Lucida Sans Unicode" w:cs="Lucida Sans Unicode"/>
                <w:noProof/>
                <w:lang w:val="nl-NL"/>
              </w:rPr>
            </w:rPrChange>
          </w:rPr>
          <w:delInstrText xml:space="preserve"> PAGEREF _Toc399762736 \h </w:delInstrText>
        </w:r>
        <w:r w:rsidRPr="00EE6CCE" w:rsidDel="004F12F4">
          <w:rPr>
            <w:rFonts w:ascii="Lucida Sans Unicode" w:hAnsi="Lucida Sans Unicode" w:cs="Lucida Sans Unicode"/>
            <w:noProof/>
            <w:rPrChange w:id="245" w:author="Han Vermolen" w:date="2014-10-01T08:59:00Z">
              <w:rPr>
                <w:rFonts w:ascii="Lucida Sans Unicode" w:hAnsi="Lucida Sans Unicode" w:cs="Lucida Sans Unicode"/>
                <w:noProof/>
              </w:rPr>
            </w:rPrChange>
          </w:rPr>
        </w:r>
        <w:r w:rsidRPr="00EE6CCE" w:rsidDel="004F12F4">
          <w:rPr>
            <w:rFonts w:ascii="Lucida Sans Unicode" w:hAnsi="Lucida Sans Unicode" w:cs="Lucida Sans Unicode"/>
            <w:noProof/>
            <w:rPrChange w:id="246" w:author="Han Vermolen" w:date="2014-10-01T08:59:00Z">
              <w:rPr>
                <w:rFonts w:ascii="Lucida Sans Unicode" w:hAnsi="Lucida Sans Unicode" w:cs="Lucida Sans Unicode"/>
                <w:noProof/>
              </w:rPr>
            </w:rPrChange>
          </w:rPr>
          <w:fldChar w:fldCharType="separate"/>
        </w:r>
        <w:r w:rsidR="00204C76" w:rsidRPr="00EE6CCE" w:rsidDel="004F12F4">
          <w:rPr>
            <w:rFonts w:ascii="Lucida Sans Unicode" w:hAnsi="Lucida Sans Unicode" w:cs="Lucida Sans Unicode"/>
            <w:noProof/>
            <w:rPrChange w:id="247" w:author="Han Vermolen" w:date="2014-10-01T08:59:00Z">
              <w:rPr>
                <w:rFonts w:ascii="Lucida Sans Unicode" w:hAnsi="Lucida Sans Unicode" w:cs="Lucida Sans Unicode"/>
                <w:noProof/>
                <w:lang w:val="nl-NL"/>
              </w:rPr>
            </w:rPrChange>
          </w:rPr>
          <w:delText>3</w:delText>
        </w:r>
        <w:r w:rsidRPr="00EE6CCE" w:rsidDel="004F12F4">
          <w:rPr>
            <w:rFonts w:ascii="Lucida Sans Unicode" w:hAnsi="Lucida Sans Unicode" w:cs="Lucida Sans Unicode"/>
            <w:noProof/>
            <w:rPrChange w:id="248" w:author="Han Vermolen" w:date="2014-10-01T08:59:00Z">
              <w:rPr>
                <w:rFonts w:ascii="Lucida Sans Unicode" w:hAnsi="Lucida Sans Unicode" w:cs="Lucida Sans Unicode"/>
                <w:noProof/>
              </w:rPr>
            </w:rPrChange>
          </w:rPr>
          <w:fldChar w:fldCharType="end"/>
        </w:r>
        <w:bookmarkStart w:id="249" w:name="_Toc400301016"/>
        <w:bookmarkStart w:id="250" w:name="_Toc400301058"/>
        <w:bookmarkEnd w:id="249"/>
        <w:bookmarkEnd w:id="250"/>
      </w:del>
    </w:p>
    <w:p w14:paraId="6EC806D2" w14:textId="3B4B0021" w:rsidR="00C74026" w:rsidRPr="00EE6CCE" w:rsidDel="004F12F4" w:rsidRDefault="00C74026" w:rsidP="00C74026">
      <w:pPr>
        <w:pStyle w:val="TOC2"/>
        <w:framePr w:w="9525" w:hSpace="187" w:vSpace="187" w:wrap="around" w:vAnchor="text" w:hAnchor="page" w:x="1290" w:y="377"/>
        <w:tabs>
          <w:tab w:val="left" w:pos="720"/>
          <w:tab w:val="right" w:leader="dot" w:pos="9515"/>
        </w:tabs>
        <w:rPr>
          <w:del w:id="251" w:author="Han Vermolen" w:date="2014-10-05T19:34:00Z"/>
          <w:rFonts w:ascii="Lucida Sans Unicode" w:hAnsi="Lucida Sans Unicode" w:cs="Lucida Sans Unicode"/>
          <w:noProof/>
          <w:sz w:val="24"/>
          <w:szCs w:val="24"/>
          <w:rPrChange w:id="252" w:author="Han Vermolen" w:date="2014-10-01T08:59:00Z">
            <w:rPr>
              <w:del w:id="253" w:author="Han Vermolen" w:date="2014-10-05T19:34:00Z"/>
              <w:rFonts w:ascii="Lucida Sans Unicode" w:hAnsi="Lucida Sans Unicode" w:cs="Lucida Sans Unicode"/>
              <w:noProof/>
              <w:sz w:val="24"/>
              <w:szCs w:val="24"/>
              <w:lang w:val="nl-NL"/>
            </w:rPr>
          </w:rPrChange>
        </w:rPr>
      </w:pPr>
      <w:del w:id="254" w:author="Han Vermolen" w:date="2014-10-05T19:34:00Z">
        <w:r w:rsidRPr="00EE6CCE" w:rsidDel="004F12F4">
          <w:rPr>
            <w:rFonts w:ascii="Lucida Sans Unicode" w:hAnsi="Lucida Sans Unicode" w:cs="Lucida Sans Unicode"/>
            <w:noProof/>
            <w:rPrChange w:id="255" w:author="Han Vermolen" w:date="2014-10-01T08:59:00Z">
              <w:rPr>
                <w:rFonts w:ascii="Lucida Sans Unicode" w:hAnsi="Lucida Sans Unicode" w:cs="Lucida Sans Unicode"/>
                <w:noProof/>
                <w:lang w:val="nl-NL"/>
              </w:rPr>
            </w:rPrChange>
          </w:rPr>
          <w:delText>1.2</w:delText>
        </w:r>
        <w:r w:rsidRPr="00EE6CCE" w:rsidDel="004F12F4">
          <w:rPr>
            <w:rFonts w:ascii="Lucida Sans Unicode" w:hAnsi="Lucida Sans Unicode" w:cs="Lucida Sans Unicode"/>
            <w:noProof/>
            <w:sz w:val="24"/>
            <w:szCs w:val="24"/>
            <w:rPrChange w:id="256" w:author="Han Vermolen" w:date="2014-10-01T08:59:00Z">
              <w:rPr>
                <w:rFonts w:ascii="Lucida Sans Unicode" w:hAnsi="Lucida Sans Unicode" w:cs="Lucida Sans Unicode"/>
                <w:noProof/>
                <w:sz w:val="24"/>
                <w:szCs w:val="24"/>
                <w:lang w:val="nl-NL"/>
              </w:rPr>
            </w:rPrChange>
          </w:rPr>
          <w:tab/>
        </w:r>
        <w:r w:rsidRPr="00EE6CCE" w:rsidDel="004F12F4">
          <w:rPr>
            <w:rFonts w:ascii="Lucida Sans Unicode" w:hAnsi="Lucida Sans Unicode" w:cs="Lucida Sans Unicode"/>
            <w:noProof/>
            <w:rPrChange w:id="257" w:author="Han Vermolen" w:date="2014-10-01T08:59:00Z">
              <w:rPr>
                <w:rFonts w:ascii="Lucida Sans Unicode" w:hAnsi="Lucida Sans Unicode" w:cs="Lucida Sans Unicode"/>
                <w:noProof/>
                <w:lang w:val="nl-NL"/>
              </w:rPr>
            </w:rPrChange>
          </w:rPr>
          <w:delText>Opdracht</w:delText>
        </w:r>
        <w:r w:rsidRPr="00EE6CCE" w:rsidDel="004F12F4">
          <w:rPr>
            <w:rFonts w:ascii="Lucida Sans Unicode" w:hAnsi="Lucida Sans Unicode" w:cs="Lucida Sans Unicode"/>
            <w:noProof/>
            <w:rPrChange w:id="258" w:author="Han Vermolen" w:date="2014-10-01T08:59:00Z">
              <w:rPr>
                <w:rFonts w:ascii="Lucida Sans Unicode" w:hAnsi="Lucida Sans Unicode" w:cs="Lucida Sans Unicode"/>
                <w:noProof/>
                <w:lang w:val="nl-NL"/>
              </w:rPr>
            </w:rPrChange>
          </w:rPr>
          <w:tab/>
        </w:r>
        <w:r w:rsidRPr="00EE6CCE" w:rsidDel="004F12F4">
          <w:rPr>
            <w:rFonts w:ascii="Lucida Sans Unicode" w:hAnsi="Lucida Sans Unicode" w:cs="Lucida Sans Unicode"/>
            <w:noProof/>
            <w:rPrChange w:id="259" w:author="Han Vermolen" w:date="2014-10-01T08:59:00Z">
              <w:rPr>
                <w:rFonts w:ascii="Lucida Sans Unicode" w:hAnsi="Lucida Sans Unicode" w:cs="Lucida Sans Unicode"/>
                <w:noProof/>
              </w:rPr>
            </w:rPrChange>
          </w:rPr>
          <w:fldChar w:fldCharType="begin"/>
        </w:r>
        <w:r w:rsidRPr="00EE6CCE" w:rsidDel="004F12F4">
          <w:rPr>
            <w:rFonts w:ascii="Lucida Sans Unicode" w:hAnsi="Lucida Sans Unicode" w:cs="Lucida Sans Unicode"/>
            <w:noProof/>
            <w:rPrChange w:id="260" w:author="Han Vermolen" w:date="2014-10-01T08:59:00Z">
              <w:rPr>
                <w:rFonts w:ascii="Lucida Sans Unicode" w:hAnsi="Lucida Sans Unicode" w:cs="Lucida Sans Unicode"/>
                <w:noProof/>
                <w:lang w:val="nl-NL"/>
              </w:rPr>
            </w:rPrChange>
          </w:rPr>
          <w:delInstrText xml:space="preserve"> PAGEREF _Toc399762737 \h </w:delInstrText>
        </w:r>
        <w:r w:rsidRPr="00EE6CCE" w:rsidDel="004F12F4">
          <w:rPr>
            <w:rFonts w:ascii="Lucida Sans Unicode" w:hAnsi="Lucida Sans Unicode" w:cs="Lucida Sans Unicode"/>
            <w:noProof/>
            <w:rPrChange w:id="261" w:author="Han Vermolen" w:date="2014-10-01T08:59:00Z">
              <w:rPr>
                <w:rFonts w:ascii="Lucida Sans Unicode" w:hAnsi="Lucida Sans Unicode" w:cs="Lucida Sans Unicode"/>
                <w:noProof/>
              </w:rPr>
            </w:rPrChange>
          </w:rPr>
        </w:r>
        <w:r w:rsidRPr="00EE6CCE" w:rsidDel="004F12F4">
          <w:rPr>
            <w:rFonts w:ascii="Lucida Sans Unicode" w:hAnsi="Lucida Sans Unicode" w:cs="Lucida Sans Unicode"/>
            <w:noProof/>
            <w:rPrChange w:id="262" w:author="Han Vermolen" w:date="2014-10-01T08:59:00Z">
              <w:rPr>
                <w:rFonts w:ascii="Lucida Sans Unicode" w:hAnsi="Lucida Sans Unicode" w:cs="Lucida Sans Unicode"/>
                <w:noProof/>
              </w:rPr>
            </w:rPrChange>
          </w:rPr>
          <w:fldChar w:fldCharType="separate"/>
        </w:r>
        <w:r w:rsidR="00204C76" w:rsidRPr="00EE6CCE" w:rsidDel="004F12F4">
          <w:rPr>
            <w:rFonts w:ascii="Lucida Sans Unicode" w:hAnsi="Lucida Sans Unicode" w:cs="Lucida Sans Unicode"/>
            <w:noProof/>
            <w:rPrChange w:id="263" w:author="Han Vermolen" w:date="2014-10-01T08:59:00Z">
              <w:rPr>
                <w:rFonts w:ascii="Lucida Sans Unicode" w:hAnsi="Lucida Sans Unicode" w:cs="Lucida Sans Unicode"/>
                <w:noProof/>
                <w:lang w:val="nl-NL"/>
              </w:rPr>
            </w:rPrChange>
          </w:rPr>
          <w:delText>3</w:delText>
        </w:r>
        <w:r w:rsidRPr="00EE6CCE" w:rsidDel="004F12F4">
          <w:rPr>
            <w:rFonts w:ascii="Lucida Sans Unicode" w:hAnsi="Lucida Sans Unicode" w:cs="Lucida Sans Unicode"/>
            <w:noProof/>
            <w:rPrChange w:id="264" w:author="Han Vermolen" w:date="2014-10-01T08:59:00Z">
              <w:rPr>
                <w:rFonts w:ascii="Lucida Sans Unicode" w:hAnsi="Lucida Sans Unicode" w:cs="Lucida Sans Unicode"/>
                <w:noProof/>
              </w:rPr>
            </w:rPrChange>
          </w:rPr>
          <w:fldChar w:fldCharType="end"/>
        </w:r>
        <w:bookmarkStart w:id="265" w:name="_Toc400301017"/>
        <w:bookmarkStart w:id="266" w:name="_Toc400301059"/>
        <w:bookmarkEnd w:id="265"/>
        <w:bookmarkEnd w:id="266"/>
      </w:del>
    </w:p>
    <w:p w14:paraId="0ABA9E67" w14:textId="3BAEA5A0" w:rsidR="00C74026" w:rsidRPr="00EE6CCE" w:rsidDel="004F12F4" w:rsidRDefault="00C74026" w:rsidP="00C74026">
      <w:pPr>
        <w:pStyle w:val="TOC1"/>
        <w:framePr w:wrap="around"/>
        <w:rPr>
          <w:del w:id="267" w:author="Han Vermolen" w:date="2014-10-05T19:34:00Z"/>
          <w:rFonts w:ascii="Lucida Sans Unicode" w:hAnsi="Lucida Sans Unicode" w:cs="Lucida Sans Unicode"/>
          <w:b w:val="0"/>
          <w:caps w:val="0"/>
          <w:sz w:val="24"/>
          <w:szCs w:val="24"/>
          <w:rPrChange w:id="268" w:author="Han Vermolen" w:date="2014-10-01T08:59:00Z">
            <w:rPr>
              <w:del w:id="269" w:author="Han Vermolen" w:date="2014-10-05T19:34:00Z"/>
              <w:rFonts w:ascii="Lucida Sans Unicode" w:hAnsi="Lucida Sans Unicode" w:cs="Lucida Sans Unicode"/>
              <w:b w:val="0"/>
              <w:caps w:val="0"/>
              <w:sz w:val="24"/>
              <w:szCs w:val="24"/>
              <w:lang w:val="nl-NL"/>
            </w:rPr>
          </w:rPrChange>
        </w:rPr>
      </w:pPr>
      <w:del w:id="270" w:author="Han Vermolen" w:date="2014-10-05T19:34:00Z">
        <w:r w:rsidRPr="00EE6CCE" w:rsidDel="004F12F4">
          <w:rPr>
            <w:rFonts w:ascii="Lucida Sans Unicode" w:hAnsi="Lucida Sans Unicode" w:cs="Lucida Sans Unicode"/>
            <w:rPrChange w:id="271" w:author="Han Vermolen" w:date="2014-10-01T08:59:00Z">
              <w:rPr>
                <w:rFonts w:ascii="Lucida Sans Unicode" w:hAnsi="Lucida Sans Unicode" w:cs="Lucida Sans Unicode"/>
                <w:lang w:val="nl-NL"/>
              </w:rPr>
            </w:rPrChange>
          </w:rPr>
          <w:delText>2.</w:delText>
        </w:r>
        <w:r w:rsidRPr="00EE6CCE" w:rsidDel="004F12F4">
          <w:rPr>
            <w:rFonts w:ascii="Lucida Sans Unicode" w:hAnsi="Lucida Sans Unicode" w:cs="Lucida Sans Unicode"/>
            <w:b w:val="0"/>
            <w:caps w:val="0"/>
            <w:sz w:val="24"/>
            <w:szCs w:val="24"/>
            <w:rPrChange w:id="272" w:author="Han Vermolen" w:date="2014-10-01T08:59:00Z">
              <w:rPr>
                <w:rFonts w:ascii="Lucida Sans Unicode" w:hAnsi="Lucida Sans Unicode" w:cs="Lucida Sans Unicode"/>
                <w:b w:val="0"/>
                <w:caps w:val="0"/>
                <w:sz w:val="24"/>
                <w:szCs w:val="24"/>
                <w:lang w:val="nl-NL"/>
              </w:rPr>
            </w:rPrChange>
          </w:rPr>
          <w:tab/>
        </w:r>
        <w:r w:rsidRPr="00EE6CCE" w:rsidDel="004F12F4">
          <w:rPr>
            <w:rFonts w:ascii="Lucida Sans Unicode" w:hAnsi="Lucida Sans Unicode" w:cs="Lucida Sans Unicode"/>
            <w:rPrChange w:id="273" w:author="Han Vermolen" w:date="2014-10-01T08:59:00Z">
              <w:rPr>
                <w:rFonts w:ascii="Lucida Sans Unicode" w:hAnsi="Lucida Sans Unicode" w:cs="Lucida Sans Unicode"/>
                <w:lang w:val="nl-NL"/>
              </w:rPr>
            </w:rPrChange>
          </w:rPr>
          <w:delText>proces</w:delText>
        </w:r>
        <w:r w:rsidRPr="00EE6CCE" w:rsidDel="004F12F4">
          <w:rPr>
            <w:rFonts w:ascii="Lucida Sans Unicode" w:hAnsi="Lucida Sans Unicode" w:cs="Lucida Sans Unicode"/>
            <w:rPrChange w:id="274" w:author="Han Vermolen" w:date="2014-10-01T08:59:00Z">
              <w:rPr>
                <w:rFonts w:ascii="Lucida Sans Unicode" w:hAnsi="Lucida Sans Unicode" w:cs="Lucida Sans Unicode"/>
                <w:lang w:val="nl-NL"/>
              </w:rPr>
            </w:rPrChange>
          </w:rPr>
          <w:tab/>
        </w:r>
        <w:r w:rsidRPr="00EE6CCE" w:rsidDel="004F12F4">
          <w:rPr>
            <w:rFonts w:ascii="Lucida Sans Unicode" w:hAnsi="Lucida Sans Unicode" w:cs="Lucida Sans Unicode"/>
            <w:rPrChange w:id="275" w:author="Han Vermolen" w:date="2014-10-01T08:59:00Z">
              <w:rPr>
                <w:rFonts w:ascii="Lucida Sans Unicode" w:hAnsi="Lucida Sans Unicode" w:cs="Lucida Sans Unicode"/>
              </w:rPr>
            </w:rPrChange>
          </w:rPr>
          <w:fldChar w:fldCharType="begin"/>
        </w:r>
        <w:r w:rsidRPr="00EE6CCE" w:rsidDel="004F12F4">
          <w:rPr>
            <w:rFonts w:ascii="Lucida Sans Unicode" w:hAnsi="Lucida Sans Unicode" w:cs="Lucida Sans Unicode"/>
            <w:rPrChange w:id="276" w:author="Han Vermolen" w:date="2014-10-01T08:59:00Z">
              <w:rPr>
                <w:rFonts w:ascii="Lucida Sans Unicode" w:hAnsi="Lucida Sans Unicode" w:cs="Lucida Sans Unicode"/>
                <w:lang w:val="nl-NL"/>
              </w:rPr>
            </w:rPrChange>
          </w:rPr>
          <w:delInstrText xml:space="preserve"> PAGEREF _Toc399762738 \h </w:delInstrText>
        </w:r>
        <w:r w:rsidRPr="00EE6CCE" w:rsidDel="004F12F4">
          <w:rPr>
            <w:rFonts w:ascii="Lucida Sans Unicode" w:hAnsi="Lucida Sans Unicode" w:cs="Lucida Sans Unicode"/>
            <w:rPrChange w:id="277" w:author="Han Vermolen" w:date="2014-10-01T08:59:00Z">
              <w:rPr>
                <w:rFonts w:ascii="Lucida Sans Unicode" w:hAnsi="Lucida Sans Unicode" w:cs="Lucida Sans Unicode"/>
              </w:rPr>
            </w:rPrChange>
          </w:rPr>
        </w:r>
        <w:r w:rsidRPr="00EE6CCE" w:rsidDel="004F12F4">
          <w:rPr>
            <w:rFonts w:ascii="Lucida Sans Unicode" w:hAnsi="Lucida Sans Unicode" w:cs="Lucida Sans Unicode"/>
            <w:rPrChange w:id="278" w:author="Han Vermolen" w:date="2014-10-01T08:59:00Z">
              <w:rPr>
                <w:rFonts w:ascii="Lucida Sans Unicode" w:hAnsi="Lucida Sans Unicode" w:cs="Lucida Sans Unicode"/>
              </w:rPr>
            </w:rPrChange>
          </w:rPr>
          <w:fldChar w:fldCharType="separate"/>
        </w:r>
        <w:r w:rsidR="00204C76" w:rsidRPr="00EE6CCE" w:rsidDel="004F12F4">
          <w:rPr>
            <w:rFonts w:ascii="Lucida Sans Unicode" w:hAnsi="Lucida Sans Unicode" w:cs="Lucida Sans Unicode"/>
            <w:rPrChange w:id="279" w:author="Han Vermolen" w:date="2014-10-01T08:59:00Z">
              <w:rPr>
                <w:rFonts w:ascii="Lucida Sans Unicode" w:hAnsi="Lucida Sans Unicode" w:cs="Lucida Sans Unicode"/>
                <w:lang w:val="nl-NL"/>
              </w:rPr>
            </w:rPrChange>
          </w:rPr>
          <w:delText>4</w:delText>
        </w:r>
        <w:r w:rsidRPr="00EE6CCE" w:rsidDel="004F12F4">
          <w:rPr>
            <w:rFonts w:ascii="Lucida Sans Unicode" w:hAnsi="Lucida Sans Unicode" w:cs="Lucida Sans Unicode"/>
            <w:rPrChange w:id="280" w:author="Han Vermolen" w:date="2014-10-01T08:59:00Z">
              <w:rPr>
                <w:rFonts w:ascii="Lucida Sans Unicode" w:hAnsi="Lucida Sans Unicode" w:cs="Lucida Sans Unicode"/>
              </w:rPr>
            </w:rPrChange>
          </w:rPr>
          <w:fldChar w:fldCharType="end"/>
        </w:r>
        <w:bookmarkStart w:id="281" w:name="_Toc400301018"/>
        <w:bookmarkStart w:id="282" w:name="_Toc400301060"/>
        <w:bookmarkEnd w:id="281"/>
        <w:bookmarkEnd w:id="282"/>
      </w:del>
    </w:p>
    <w:p w14:paraId="345B8F7D" w14:textId="69C04349" w:rsidR="00C74026" w:rsidRPr="00EE6CCE" w:rsidDel="004F12F4" w:rsidRDefault="00C74026" w:rsidP="00C74026">
      <w:pPr>
        <w:pStyle w:val="TOC2"/>
        <w:framePr w:w="9525" w:hSpace="187" w:vSpace="187" w:wrap="around" w:vAnchor="text" w:hAnchor="page" w:x="1290" w:y="377"/>
        <w:tabs>
          <w:tab w:val="left" w:pos="720"/>
          <w:tab w:val="right" w:leader="dot" w:pos="9515"/>
        </w:tabs>
        <w:rPr>
          <w:del w:id="283" w:author="Han Vermolen" w:date="2014-10-05T19:34:00Z"/>
          <w:rFonts w:ascii="Lucida Sans Unicode" w:hAnsi="Lucida Sans Unicode" w:cs="Lucida Sans Unicode"/>
          <w:noProof/>
          <w:sz w:val="24"/>
          <w:szCs w:val="24"/>
          <w:rPrChange w:id="284" w:author="Han Vermolen" w:date="2014-10-01T08:59:00Z">
            <w:rPr>
              <w:del w:id="285" w:author="Han Vermolen" w:date="2014-10-05T19:34:00Z"/>
              <w:rFonts w:ascii="Lucida Sans Unicode" w:hAnsi="Lucida Sans Unicode" w:cs="Lucida Sans Unicode"/>
              <w:noProof/>
              <w:sz w:val="24"/>
              <w:szCs w:val="24"/>
              <w:lang w:val="nl-NL"/>
            </w:rPr>
          </w:rPrChange>
        </w:rPr>
      </w:pPr>
      <w:del w:id="286" w:author="Han Vermolen" w:date="2014-10-05T19:34:00Z">
        <w:r w:rsidRPr="00EE6CCE" w:rsidDel="004F12F4">
          <w:rPr>
            <w:rFonts w:ascii="Lucida Sans Unicode" w:hAnsi="Lucida Sans Unicode" w:cs="Lucida Sans Unicode"/>
            <w:noProof/>
            <w:rPrChange w:id="287" w:author="Han Vermolen" w:date="2014-10-01T08:59:00Z">
              <w:rPr>
                <w:rFonts w:ascii="Lucida Sans Unicode" w:hAnsi="Lucida Sans Unicode" w:cs="Lucida Sans Unicode"/>
                <w:noProof/>
                <w:lang w:val="nl-NL"/>
              </w:rPr>
            </w:rPrChange>
          </w:rPr>
          <w:delText>2.1</w:delText>
        </w:r>
        <w:r w:rsidRPr="00EE6CCE" w:rsidDel="004F12F4">
          <w:rPr>
            <w:rFonts w:ascii="Lucida Sans Unicode" w:hAnsi="Lucida Sans Unicode" w:cs="Lucida Sans Unicode"/>
            <w:noProof/>
            <w:sz w:val="24"/>
            <w:szCs w:val="24"/>
            <w:rPrChange w:id="288" w:author="Han Vermolen" w:date="2014-10-01T08:59:00Z">
              <w:rPr>
                <w:rFonts w:ascii="Lucida Sans Unicode" w:hAnsi="Lucida Sans Unicode" w:cs="Lucida Sans Unicode"/>
                <w:noProof/>
                <w:sz w:val="24"/>
                <w:szCs w:val="24"/>
                <w:lang w:val="nl-NL"/>
              </w:rPr>
            </w:rPrChange>
          </w:rPr>
          <w:tab/>
        </w:r>
        <w:r w:rsidRPr="00EE6CCE" w:rsidDel="004F12F4">
          <w:rPr>
            <w:rFonts w:ascii="Lucida Sans Unicode" w:hAnsi="Lucida Sans Unicode" w:cs="Lucida Sans Unicode"/>
            <w:noProof/>
            <w:rPrChange w:id="289" w:author="Han Vermolen" w:date="2014-10-01T08:59:00Z">
              <w:rPr>
                <w:rFonts w:ascii="Lucida Sans Unicode" w:hAnsi="Lucida Sans Unicode" w:cs="Lucida Sans Unicode"/>
                <w:noProof/>
                <w:lang w:val="nl-NL"/>
              </w:rPr>
            </w:rPrChange>
          </w:rPr>
          <w:delText>inventarisatie van de applicatie</w:delText>
        </w:r>
        <w:r w:rsidRPr="00EE6CCE" w:rsidDel="004F12F4">
          <w:rPr>
            <w:rFonts w:ascii="Lucida Sans Unicode" w:hAnsi="Lucida Sans Unicode" w:cs="Lucida Sans Unicode"/>
            <w:noProof/>
            <w:rPrChange w:id="290" w:author="Han Vermolen" w:date="2014-10-01T08:59:00Z">
              <w:rPr>
                <w:rFonts w:ascii="Lucida Sans Unicode" w:hAnsi="Lucida Sans Unicode" w:cs="Lucida Sans Unicode"/>
                <w:noProof/>
                <w:lang w:val="nl-NL"/>
              </w:rPr>
            </w:rPrChange>
          </w:rPr>
          <w:tab/>
        </w:r>
        <w:r w:rsidRPr="00EE6CCE" w:rsidDel="004F12F4">
          <w:rPr>
            <w:rFonts w:ascii="Lucida Sans Unicode" w:hAnsi="Lucida Sans Unicode" w:cs="Lucida Sans Unicode"/>
            <w:noProof/>
            <w:rPrChange w:id="291" w:author="Han Vermolen" w:date="2014-10-01T08:59:00Z">
              <w:rPr>
                <w:rFonts w:ascii="Lucida Sans Unicode" w:hAnsi="Lucida Sans Unicode" w:cs="Lucida Sans Unicode"/>
                <w:noProof/>
              </w:rPr>
            </w:rPrChange>
          </w:rPr>
          <w:fldChar w:fldCharType="begin"/>
        </w:r>
        <w:r w:rsidRPr="00EE6CCE" w:rsidDel="004F12F4">
          <w:rPr>
            <w:rFonts w:ascii="Lucida Sans Unicode" w:hAnsi="Lucida Sans Unicode" w:cs="Lucida Sans Unicode"/>
            <w:noProof/>
            <w:rPrChange w:id="292" w:author="Han Vermolen" w:date="2014-10-01T08:59:00Z">
              <w:rPr>
                <w:rFonts w:ascii="Lucida Sans Unicode" w:hAnsi="Lucida Sans Unicode" w:cs="Lucida Sans Unicode"/>
                <w:noProof/>
                <w:lang w:val="nl-NL"/>
              </w:rPr>
            </w:rPrChange>
          </w:rPr>
          <w:delInstrText xml:space="preserve"> PAGEREF _Toc399762739 \h </w:delInstrText>
        </w:r>
        <w:r w:rsidRPr="00EE6CCE" w:rsidDel="004F12F4">
          <w:rPr>
            <w:rFonts w:ascii="Lucida Sans Unicode" w:hAnsi="Lucida Sans Unicode" w:cs="Lucida Sans Unicode"/>
            <w:noProof/>
            <w:rPrChange w:id="293" w:author="Han Vermolen" w:date="2014-10-01T08:59:00Z">
              <w:rPr>
                <w:rFonts w:ascii="Lucida Sans Unicode" w:hAnsi="Lucida Sans Unicode" w:cs="Lucida Sans Unicode"/>
                <w:noProof/>
              </w:rPr>
            </w:rPrChange>
          </w:rPr>
        </w:r>
        <w:r w:rsidRPr="00EE6CCE" w:rsidDel="004F12F4">
          <w:rPr>
            <w:rFonts w:ascii="Lucida Sans Unicode" w:hAnsi="Lucida Sans Unicode" w:cs="Lucida Sans Unicode"/>
            <w:noProof/>
            <w:rPrChange w:id="294" w:author="Han Vermolen" w:date="2014-10-01T08:59:00Z">
              <w:rPr>
                <w:rFonts w:ascii="Lucida Sans Unicode" w:hAnsi="Lucida Sans Unicode" w:cs="Lucida Sans Unicode"/>
                <w:noProof/>
              </w:rPr>
            </w:rPrChange>
          </w:rPr>
          <w:fldChar w:fldCharType="separate"/>
        </w:r>
        <w:r w:rsidR="00204C76" w:rsidRPr="00EE6CCE" w:rsidDel="004F12F4">
          <w:rPr>
            <w:rFonts w:ascii="Lucida Sans Unicode" w:hAnsi="Lucida Sans Unicode" w:cs="Lucida Sans Unicode"/>
            <w:noProof/>
            <w:rPrChange w:id="295" w:author="Han Vermolen" w:date="2014-10-01T08:59:00Z">
              <w:rPr>
                <w:rFonts w:ascii="Lucida Sans Unicode" w:hAnsi="Lucida Sans Unicode" w:cs="Lucida Sans Unicode"/>
                <w:noProof/>
                <w:lang w:val="nl-NL"/>
              </w:rPr>
            </w:rPrChange>
          </w:rPr>
          <w:delText>4</w:delText>
        </w:r>
        <w:r w:rsidRPr="00EE6CCE" w:rsidDel="004F12F4">
          <w:rPr>
            <w:rFonts w:ascii="Lucida Sans Unicode" w:hAnsi="Lucida Sans Unicode" w:cs="Lucida Sans Unicode"/>
            <w:noProof/>
            <w:rPrChange w:id="296" w:author="Han Vermolen" w:date="2014-10-01T08:59:00Z">
              <w:rPr>
                <w:rFonts w:ascii="Lucida Sans Unicode" w:hAnsi="Lucida Sans Unicode" w:cs="Lucida Sans Unicode"/>
                <w:noProof/>
              </w:rPr>
            </w:rPrChange>
          </w:rPr>
          <w:fldChar w:fldCharType="end"/>
        </w:r>
        <w:bookmarkStart w:id="297" w:name="_Toc400301019"/>
        <w:bookmarkStart w:id="298" w:name="_Toc400301061"/>
        <w:bookmarkEnd w:id="297"/>
        <w:bookmarkEnd w:id="298"/>
      </w:del>
    </w:p>
    <w:p w14:paraId="379C7F7C" w14:textId="51A34E49" w:rsidR="00C74026" w:rsidRPr="00EE6CCE" w:rsidDel="004F12F4" w:rsidRDefault="00C74026" w:rsidP="00C74026">
      <w:pPr>
        <w:pStyle w:val="TOC2"/>
        <w:framePr w:w="9525" w:hSpace="187" w:vSpace="187" w:wrap="around" w:vAnchor="text" w:hAnchor="page" w:x="1290" w:y="377"/>
        <w:tabs>
          <w:tab w:val="left" w:pos="720"/>
          <w:tab w:val="right" w:leader="dot" w:pos="9515"/>
        </w:tabs>
        <w:rPr>
          <w:del w:id="299" w:author="Han Vermolen" w:date="2014-10-05T19:34:00Z"/>
          <w:rFonts w:ascii="Lucida Sans Unicode" w:hAnsi="Lucida Sans Unicode" w:cs="Lucida Sans Unicode"/>
          <w:noProof/>
          <w:sz w:val="24"/>
          <w:szCs w:val="24"/>
          <w:rPrChange w:id="300" w:author="Han Vermolen" w:date="2014-10-01T08:59:00Z">
            <w:rPr>
              <w:del w:id="301" w:author="Han Vermolen" w:date="2014-10-05T19:34:00Z"/>
              <w:rFonts w:ascii="Lucida Sans Unicode" w:hAnsi="Lucida Sans Unicode" w:cs="Lucida Sans Unicode"/>
              <w:noProof/>
              <w:sz w:val="24"/>
              <w:szCs w:val="24"/>
              <w:lang w:val="nl-NL"/>
            </w:rPr>
          </w:rPrChange>
        </w:rPr>
      </w:pPr>
      <w:del w:id="302" w:author="Han Vermolen" w:date="2014-10-05T19:34:00Z">
        <w:r w:rsidRPr="00EE6CCE" w:rsidDel="004F12F4">
          <w:rPr>
            <w:rFonts w:ascii="Lucida Sans Unicode" w:hAnsi="Lucida Sans Unicode" w:cs="Lucida Sans Unicode"/>
            <w:noProof/>
            <w:rPrChange w:id="303" w:author="Han Vermolen" w:date="2014-10-01T08:59:00Z">
              <w:rPr>
                <w:rFonts w:ascii="Lucida Sans Unicode" w:hAnsi="Lucida Sans Unicode" w:cs="Lucida Sans Unicode"/>
                <w:noProof/>
                <w:lang w:val="nl-NL"/>
              </w:rPr>
            </w:rPrChange>
          </w:rPr>
          <w:delText>2.2</w:delText>
        </w:r>
        <w:r w:rsidRPr="00EE6CCE" w:rsidDel="004F12F4">
          <w:rPr>
            <w:rFonts w:ascii="Lucida Sans Unicode" w:hAnsi="Lucida Sans Unicode" w:cs="Lucida Sans Unicode"/>
            <w:noProof/>
            <w:sz w:val="24"/>
            <w:szCs w:val="24"/>
            <w:rPrChange w:id="304" w:author="Han Vermolen" w:date="2014-10-01T08:59:00Z">
              <w:rPr>
                <w:rFonts w:ascii="Lucida Sans Unicode" w:hAnsi="Lucida Sans Unicode" w:cs="Lucida Sans Unicode"/>
                <w:noProof/>
                <w:sz w:val="24"/>
                <w:szCs w:val="24"/>
                <w:lang w:val="nl-NL"/>
              </w:rPr>
            </w:rPrChange>
          </w:rPr>
          <w:tab/>
        </w:r>
        <w:r w:rsidRPr="00EE6CCE" w:rsidDel="004F12F4">
          <w:rPr>
            <w:rFonts w:ascii="Lucida Sans Unicode" w:hAnsi="Lucida Sans Unicode" w:cs="Lucida Sans Unicode"/>
            <w:noProof/>
            <w:rPrChange w:id="305" w:author="Han Vermolen" w:date="2014-10-01T08:59:00Z">
              <w:rPr>
                <w:rFonts w:ascii="Lucida Sans Unicode" w:hAnsi="Lucida Sans Unicode" w:cs="Lucida Sans Unicode"/>
                <w:noProof/>
                <w:lang w:val="nl-NL"/>
              </w:rPr>
            </w:rPrChange>
          </w:rPr>
          <w:delText>interactie vormgeving</w:delText>
        </w:r>
        <w:r w:rsidRPr="00EE6CCE" w:rsidDel="004F12F4">
          <w:rPr>
            <w:rFonts w:ascii="Lucida Sans Unicode" w:hAnsi="Lucida Sans Unicode" w:cs="Lucida Sans Unicode"/>
            <w:noProof/>
            <w:rPrChange w:id="306" w:author="Han Vermolen" w:date="2014-10-01T08:59:00Z">
              <w:rPr>
                <w:rFonts w:ascii="Lucida Sans Unicode" w:hAnsi="Lucida Sans Unicode" w:cs="Lucida Sans Unicode"/>
                <w:noProof/>
                <w:lang w:val="nl-NL"/>
              </w:rPr>
            </w:rPrChange>
          </w:rPr>
          <w:tab/>
        </w:r>
        <w:r w:rsidRPr="00EE6CCE" w:rsidDel="004F12F4">
          <w:rPr>
            <w:rFonts w:ascii="Lucida Sans Unicode" w:hAnsi="Lucida Sans Unicode" w:cs="Lucida Sans Unicode"/>
            <w:noProof/>
            <w:rPrChange w:id="307" w:author="Han Vermolen" w:date="2014-10-01T08:59:00Z">
              <w:rPr>
                <w:rFonts w:ascii="Lucida Sans Unicode" w:hAnsi="Lucida Sans Unicode" w:cs="Lucida Sans Unicode"/>
                <w:noProof/>
              </w:rPr>
            </w:rPrChange>
          </w:rPr>
          <w:fldChar w:fldCharType="begin"/>
        </w:r>
        <w:r w:rsidRPr="00EE6CCE" w:rsidDel="004F12F4">
          <w:rPr>
            <w:rFonts w:ascii="Lucida Sans Unicode" w:hAnsi="Lucida Sans Unicode" w:cs="Lucida Sans Unicode"/>
            <w:noProof/>
            <w:rPrChange w:id="308" w:author="Han Vermolen" w:date="2014-10-01T08:59:00Z">
              <w:rPr>
                <w:rFonts w:ascii="Lucida Sans Unicode" w:hAnsi="Lucida Sans Unicode" w:cs="Lucida Sans Unicode"/>
                <w:noProof/>
                <w:lang w:val="nl-NL"/>
              </w:rPr>
            </w:rPrChange>
          </w:rPr>
          <w:delInstrText xml:space="preserve"> PAGEREF _Toc399762740 \h </w:delInstrText>
        </w:r>
        <w:r w:rsidRPr="00EE6CCE" w:rsidDel="004F12F4">
          <w:rPr>
            <w:rFonts w:ascii="Lucida Sans Unicode" w:hAnsi="Lucida Sans Unicode" w:cs="Lucida Sans Unicode"/>
            <w:noProof/>
            <w:rPrChange w:id="309" w:author="Han Vermolen" w:date="2014-10-01T08:59:00Z">
              <w:rPr>
                <w:rFonts w:ascii="Lucida Sans Unicode" w:hAnsi="Lucida Sans Unicode" w:cs="Lucida Sans Unicode"/>
                <w:noProof/>
              </w:rPr>
            </w:rPrChange>
          </w:rPr>
        </w:r>
        <w:r w:rsidRPr="00EE6CCE" w:rsidDel="004F12F4">
          <w:rPr>
            <w:rFonts w:ascii="Lucida Sans Unicode" w:hAnsi="Lucida Sans Unicode" w:cs="Lucida Sans Unicode"/>
            <w:noProof/>
            <w:rPrChange w:id="310" w:author="Han Vermolen" w:date="2014-10-01T08:59:00Z">
              <w:rPr>
                <w:rFonts w:ascii="Lucida Sans Unicode" w:hAnsi="Lucida Sans Unicode" w:cs="Lucida Sans Unicode"/>
                <w:noProof/>
              </w:rPr>
            </w:rPrChange>
          </w:rPr>
          <w:fldChar w:fldCharType="separate"/>
        </w:r>
        <w:r w:rsidR="00204C76" w:rsidRPr="00EE6CCE" w:rsidDel="004F12F4">
          <w:rPr>
            <w:rFonts w:ascii="Lucida Sans Unicode" w:hAnsi="Lucida Sans Unicode" w:cs="Lucida Sans Unicode"/>
            <w:noProof/>
            <w:rPrChange w:id="311" w:author="Han Vermolen" w:date="2014-10-01T08:59:00Z">
              <w:rPr>
                <w:rFonts w:ascii="Lucida Sans Unicode" w:hAnsi="Lucida Sans Unicode" w:cs="Lucida Sans Unicode"/>
                <w:noProof/>
                <w:lang w:val="nl-NL"/>
              </w:rPr>
            </w:rPrChange>
          </w:rPr>
          <w:delText>4</w:delText>
        </w:r>
        <w:r w:rsidRPr="00EE6CCE" w:rsidDel="004F12F4">
          <w:rPr>
            <w:rFonts w:ascii="Lucida Sans Unicode" w:hAnsi="Lucida Sans Unicode" w:cs="Lucida Sans Unicode"/>
            <w:noProof/>
            <w:rPrChange w:id="312" w:author="Han Vermolen" w:date="2014-10-01T08:59:00Z">
              <w:rPr>
                <w:rFonts w:ascii="Lucida Sans Unicode" w:hAnsi="Lucida Sans Unicode" w:cs="Lucida Sans Unicode"/>
                <w:noProof/>
              </w:rPr>
            </w:rPrChange>
          </w:rPr>
          <w:fldChar w:fldCharType="end"/>
        </w:r>
        <w:bookmarkStart w:id="313" w:name="_Toc400301020"/>
        <w:bookmarkStart w:id="314" w:name="_Toc400301062"/>
        <w:bookmarkEnd w:id="313"/>
        <w:bookmarkEnd w:id="314"/>
      </w:del>
    </w:p>
    <w:p w14:paraId="09D3800E" w14:textId="6D9E0649" w:rsidR="00C74026" w:rsidRPr="00EE6CCE" w:rsidDel="004F12F4" w:rsidRDefault="00C74026" w:rsidP="00C74026">
      <w:pPr>
        <w:pStyle w:val="TOC2"/>
        <w:framePr w:w="9525" w:hSpace="187" w:vSpace="187" w:wrap="around" w:vAnchor="text" w:hAnchor="page" w:x="1290" w:y="377"/>
        <w:tabs>
          <w:tab w:val="left" w:pos="720"/>
          <w:tab w:val="right" w:leader="dot" w:pos="9515"/>
        </w:tabs>
        <w:rPr>
          <w:del w:id="315" w:author="Han Vermolen" w:date="2014-10-05T19:34:00Z"/>
          <w:rFonts w:ascii="Lucida Sans Unicode" w:hAnsi="Lucida Sans Unicode" w:cs="Lucida Sans Unicode"/>
          <w:noProof/>
          <w:sz w:val="24"/>
          <w:szCs w:val="24"/>
          <w:rPrChange w:id="316" w:author="Han Vermolen" w:date="2014-10-01T08:59:00Z">
            <w:rPr>
              <w:del w:id="317" w:author="Han Vermolen" w:date="2014-10-05T19:34:00Z"/>
              <w:rFonts w:ascii="Lucida Sans Unicode" w:hAnsi="Lucida Sans Unicode" w:cs="Lucida Sans Unicode"/>
              <w:noProof/>
              <w:sz w:val="24"/>
              <w:szCs w:val="24"/>
              <w:lang w:val="nl-NL"/>
            </w:rPr>
          </w:rPrChange>
        </w:rPr>
      </w:pPr>
      <w:del w:id="318" w:author="Han Vermolen" w:date="2014-10-05T19:34:00Z">
        <w:r w:rsidRPr="00EE6CCE" w:rsidDel="004F12F4">
          <w:rPr>
            <w:rFonts w:ascii="Lucida Sans Unicode" w:hAnsi="Lucida Sans Unicode" w:cs="Lucida Sans Unicode"/>
            <w:noProof/>
            <w:rPrChange w:id="319" w:author="Han Vermolen" w:date="2014-10-01T08:59:00Z">
              <w:rPr>
                <w:rFonts w:ascii="Lucida Sans Unicode" w:hAnsi="Lucida Sans Unicode" w:cs="Lucida Sans Unicode"/>
                <w:noProof/>
                <w:lang w:val="nl-NL"/>
              </w:rPr>
            </w:rPrChange>
          </w:rPr>
          <w:delText>2.3</w:delText>
        </w:r>
        <w:r w:rsidRPr="00EE6CCE" w:rsidDel="004F12F4">
          <w:rPr>
            <w:rFonts w:ascii="Lucida Sans Unicode" w:hAnsi="Lucida Sans Unicode" w:cs="Lucida Sans Unicode"/>
            <w:noProof/>
            <w:sz w:val="24"/>
            <w:szCs w:val="24"/>
            <w:rPrChange w:id="320" w:author="Han Vermolen" w:date="2014-10-01T08:59:00Z">
              <w:rPr>
                <w:rFonts w:ascii="Lucida Sans Unicode" w:hAnsi="Lucida Sans Unicode" w:cs="Lucida Sans Unicode"/>
                <w:noProof/>
                <w:sz w:val="24"/>
                <w:szCs w:val="24"/>
                <w:lang w:val="nl-NL"/>
              </w:rPr>
            </w:rPrChange>
          </w:rPr>
          <w:tab/>
        </w:r>
        <w:r w:rsidRPr="00EE6CCE" w:rsidDel="004F12F4">
          <w:rPr>
            <w:rFonts w:ascii="Lucida Sans Unicode" w:hAnsi="Lucida Sans Unicode" w:cs="Lucida Sans Unicode"/>
            <w:noProof/>
            <w:rPrChange w:id="321" w:author="Han Vermolen" w:date="2014-10-01T08:59:00Z">
              <w:rPr>
                <w:rFonts w:ascii="Lucida Sans Unicode" w:hAnsi="Lucida Sans Unicode" w:cs="Lucida Sans Unicode"/>
                <w:noProof/>
                <w:lang w:val="nl-NL"/>
              </w:rPr>
            </w:rPrChange>
          </w:rPr>
          <w:delText>schetsfase</w:delText>
        </w:r>
        <w:r w:rsidRPr="00EE6CCE" w:rsidDel="004F12F4">
          <w:rPr>
            <w:rFonts w:ascii="Lucida Sans Unicode" w:hAnsi="Lucida Sans Unicode" w:cs="Lucida Sans Unicode"/>
            <w:noProof/>
            <w:rPrChange w:id="322" w:author="Han Vermolen" w:date="2014-10-01T08:59:00Z">
              <w:rPr>
                <w:rFonts w:ascii="Lucida Sans Unicode" w:hAnsi="Lucida Sans Unicode" w:cs="Lucida Sans Unicode"/>
                <w:noProof/>
                <w:lang w:val="nl-NL"/>
              </w:rPr>
            </w:rPrChange>
          </w:rPr>
          <w:tab/>
        </w:r>
        <w:r w:rsidRPr="00EE6CCE" w:rsidDel="004F12F4">
          <w:rPr>
            <w:rFonts w:ascii="Lucida Sans Unicode" w:hAnsi="Lucida Sans Unicode" w:cs="Lucida Sans Unicode"/>
            <w:noProof/>
            <w:rPrChange w:id="323" w:author="Han Vermolen" w:date="2014-10-01T08:59:00Z">
              <w:rPr>
                <w:rFonts w:ascii="Lucida Sans Unicode" w:hAnsi="Lucida Sans Unicode" w:cs="Lucida Sans Unicode"/>
                <w:noProof/>
              </w:rPr>
            </w:rPrChange>
          </w:rPr>
          <w:fldChar w:fldCharType="begin"/>
        </w:r>
        <w:r w:rsidRPr="00EE6CCE" w:rsidDel="004F12F4">
          <w:rPr>
            <w:rFonts w:ascii="Lucida Sans Unicode" w:hAnsi="Lucida Sans Unicode" w:cs="Lucida Sans Unicode"/>
            <w:noProof/>
            <w:rPrChange w:id="324" w:author="Han Vermolen" w:date="2014-10-01T08:59:00Z">
              <w:rPr>
                <w:rFonts w:ascii="Lucida Sans Unicode" w:hAnsi="Lucida Sans Unicode" w:cs="Lucida Sans Unicode"/>
                <w:noProof/>
                <w:lang w:val="nl-NL"/>
              </w:rPr>
            </w:rPrChange>
          </w:rPr>
          <w:delInstrText xml:space="preserve"> PAGEREF _Toc399762741 \h </w:delInstrText>
        </w:r>
        <w:r w:rsidRPr="00EE6CCE" w:rsidDel="004F12F4">
          <w:rPr>
            <w:rFonts w:ascii="Lucida Sans Unicode" w:hAnsi="Lucida Sans Unicode" w:cs="Lucida Sans Unicode"/>
            <w:noProof/>
            <w:rPrChange w:id="325" w:author="Han Vermolen" w:date="2014-10-01T08:59:00Z">
              <w:rPr>
                <w:rFonts w:ascii="Lucida Sans Unicode" w:hAnsi="Lucida Sans Unicode" w:cs="Lucida Sans Unicode"/>
                <w:noProof/>
              </w:rPr>
            </w:rPrChange>
          </w:rPr>
        </w:r>
        <w:r w:rsidRPr="00EE6CCE" w:rsidDel="004F12F4">
          <w:rPr>
            <w:rFonts w:ascii="Lucida Sans Unicode" w:hAnsi="Lucida Sans Unicode" w:cs="Lucida Sans Unicode"/>
            <w:noProof/>
            <w:rPrChange w:id="326" w:author="Han Vermolen" w:date="2014-10-01T08:59:00Z">
              <w:rPr>
                <w:rFonts w:ascii="Lucida Sans Unicode" w:hAnsi="Lucida Sans Unicode" w:cs="Lucida Sans Unicode"/>
                <w:noProof/>
              </w:rPr>
            </w:rPrChange>
          </w:rPr>
          <w:fldChar w:fldCharType="separate"/>
        </w:r>
        <w:r w:rsidR="00204C76" w:rsidRPr="00EE6CCE" w:rsidDel="004F12F4">
          <w:rPr>
            <w:rFonts w:ascii="Lucida Sans Unicode" w:hAnsi="Lucida Sans Unicode" w:cs="Lucida Sans Unicode"/>
            <w:noProof/>
            <w:rPrChange w:id="327" w:author="Han Vermolen" w:date="2014-10-01T08:59:00Z">
              <w:rPr>
                <w:rFonts w:ascii="Lucida Sans Unicode" w:hAnsi="Lucida Sans Unicode" w:cs="Lucida Sans Unicode"/>
                <w:noProof/>
                <w:lang w:val="nl-NL"/>
              </w:rPr>
            </w:rPrChange>
          </w:rPr>
          <w:delText>4</w:delText>
        </w:r>
        <w:r w:rsidRPr="00EE6CCE" w:rsidDel="004F12F4">
          <w:rPr>
            <w:rFonts w:ascii="Lucida Sans Unicode" w:hAnsi="Lucida Sans Unicode" w:cs="Lucida Sans Unicode"/>
            <w:noProof/>
            <w:rPrChange w:id="328" w:author="Han Vermolen" w:date="2014-10-01T08:59:00Z">
              <w:rPr>
                <w:rFonts w:ascii="Lucida Sans Unicode" w:hAnsi="Lucida Sans Unicode" w:cs="Lucida Sans Unicode"/>
                <w:noProof/>
              </w:rPr>
            </w:rPrChange>
          </w:rPr>
          <w:fldChar w:fldCharType="end"/>
        </w:r>
        <w:bookmarkStart w:id="329" w:name="_Toc400301021"/>
        <w:bookmarkStart w:id="330" w:name="_Toc400301063"/>
        <w:bookmarkEnd w:id="329"/>
        <w:bookmarkEnd w:id="330"/>
      </w:del>
    </w:p>
    <w:p w14:paraId="11E461EB" w14:textId="01594A24" w:rsidR="00C74026" w:rsidRPr="00EE6CCE" w:rsidDel="004F12F4" w:rsidRDefault="00C74026" w:rsidP="00C74026">
      <w:pPr>
        <w:pStyle w:val="TOC2"/>
        <w:framePr w:w="9525" w:hSpace="187" w:vSpace="187" w:wrap="around" w:vAnchor="text" w:hAnchor="page" w:x="1290" w:y="377"/>
        <w:tabs>
          <w:tab w:val="left" w:pos="720"/>
          <w:tab w:val="right" w:leader="dot" w:pos="9515"/>
        </w:tabs>
        <w:rPr>
          <w:del w:id="331" w:author="Han Vermolen" w:date="2014-10-05T19:34:00Z"/>
          <w:rFonts w:ascii="Lucida Sans Unicode" w:hAnsi="Lucida Sans Unicode" w:cs="Lucida Sans Unicode"/>
          <w:noProof/>
          <w:sz w:val="24"/>
          <w:szCs w:val="24"/>
          <w:rPrChange w:id="332" w:author="Han Vermolen" w:date="2014-10-01T08:59:00Z">
            <w:rPr>
              <w:del w:id="333" w:author="Han Vermolen" w:date="2014-10-05T19:34:00Z"/>
              <w:rFonts w:ascii="Lucida Sans Unicode" w:hAnsi="Lucida Sans Unicode" w:cs="Lucida Sans Unicode"/>
              <w:noProof/>
              <w:sz w:val="24"/>
              <w:szCs w:val="24"/>
              <w:lang w:val="nl-NL"/>
            </w:rPr>
          </w:rPrChange>
        </w:rPr>
      </w:pPr>
      <w:del w:id="334" w:author="Han Vermolen" w:date="2014-10-05T19:34:00Z">
        <w:r w:rsidRPr="00EE6CCE" w:rsidDel="004F12F4">
          <w:rPr>
            <w:rFonts w:ascii="Lucida Sans Unicode" w:hAnsi="Lucida Sans Unicode" w:cs="Lucida Sans Unicode"/>
            <w:noProof/>
            <w:rPrChange w:id="335" w:author="Han Vermolen" w:date="2014-10-01T08:59:00Z">
              <w:rPr>
                <w:rFonts w:ascii="Lucida Sans Unicode" w:hAnsi="Lucida Sans Unicode" w:cs="Lucida Sans Unicode"/>
                <w:noProof/>
                <w:lang w:val="nl-NL"/>
              </w:rPr>
            </w:rPrChange>
          </w:rPr>
          <w:delText>2.4</w:delText>
        </w:r>
        <w:r w:rsidRPr="00EE6CCE" w:rsidDel="004F12F4">
          <w:rPr>
            <w:rFonts w:ascii="Lucida Sans Unicode" w:hAnsi="Lucida Sans Unicode" w:cs="Lucida Sans Unicode"/>
            <w:noProof/>
            <w:sz w:val="24"/>
            <w:szCs w:val="24"/>
            <w:rPrChange w:id="336" w:author="Han Vermolen" w:date="2014-10-01T08:59:00Z">
              <w:rPr>
                <w:rFonts w:ascii="Lucida Sans Unicode" w:hAnsi="Lucida Sans Unicode" w:cs="Lucida Sans Unicode"/>
                <w:noProof/>
                <w:sz w:val="24"/>
                <w:szCs w:val="24"/>
                <w:lang w:val="nl-NL"/>
              </w:rPr>
            </w:rPrChange>
          </w:rPr>
          <w:tab/>
        </w:r>
        <w:r w:rsidRPr="00EE6CCE" w:rsidDel="004F12F4">
          <w:rPr>
            <w:rFonts w:ascii="Lucida Sans Unicode" w:hAnsi="Lucida Sans Unicode" w:cs="Lucida Sans Unicode"/>
            <w:noProof/>
            <w:rPrChange w:id="337" w:author="Han Vermolen" w:date="2014-10-01T08:59:00Z">
              <w:rPr>
                <w:rFonts w:ascii="Lucida Sans Unicode" w:hAnsi="Lucida Sans Unicode" w:cs="Lucida Sans Unicode"/>
                <w:noProof/>
                <w:lang w:val="nl-NL"/>
              </w:rPr>
            </w:rPrChange>
          </w:rPr>
          <w:delText>ontwerpfase</w:delText>
        </w:r>
        <w:r w:rsidRPr="00EE6CCE" w:rsidDel="004F12F4">
          <w:rPr>
            <w:rFonts w:ascii="Lucida Sans Unicode" w:hAnsi="Lucida Sans Unicode" w:cs="Lucida Sans Unicode"/>
            <w:noProof/>
            <w:rPrChange w:id="338" w:author="Han Vermolen" w:date="2014-10-01T08:59:00Z">
              <w:rPr>
                <w:rFonts w:ascii="Lucida Sans Unicode" w:hAnsi="Lucida Sans Unicode" w:cs="Lucida Sans Unicode"/>
                <w:noProof/>
                <w:lang w:val="nl-NL"/>
              </w:rPr>
            </w:rPrChange>
          </w:rPr>
          <w:tab/>
        </w:r>
        <w:r w:rsidRPr="00EE6CCE" w:rsidDel="004F12F4">
          <w:rPr>
            <w:rFonts w:ascii="Lucida Sans Unicode" w:hAnsi="Lucida Sans Unicode" w:cs="Lucida Sans Unicode"/>
            <w:noProof/>
            <w:rPrChange w:id="339" w:author="Han Vermolen" w:date="2014-10-01T08:59:00Z">
              <w:rPr>
                <w:rFonts w:ascii="Lucida Sans Unicode" w:hAnsi="Lucida Sans Unicode" w:cs="Lucida Sans Unicode"/>
                <w:noProof/>
              </w:rPr>
            </w:rPrChange>
          </w:rPr>
          <w:fldChar w:fldCharType="begin"/>
        </w:r>
        <w:r w:rsidRPr="00EE6CCE" w:rsidDel="004F12F4">
          <w:rPr>
            <w:rFonts w:ascii="Lucida Sans Unicode" w:hAnsi="Lucida Sans Unicode" w:cs="Lucida Sans Unicode"/>
            <w:noProof/>
            <w:rPrChange w:id="340" w:author="Han Vermolen" w:date="2014-10-01T08:59:00Z">
              <w:rPr>
                <w:rFonts w:ascii="Lucida Sans Unicode" w:hAnsi="Lucida Sans Unicode" w:cs="Lucida Sans Unicode"/>
                <w:noProof/>
                <w:lang w:val="nl-NL"/>
              </w:rPr>
            </w:rPrChange>
          </w:rPr>
          <w:delInstrText xml:space="preserve"> PAGEREF _Toc399762742 \h </w:delInstrText>
        </w:r>
        <w:r w:rsidRPr="00EE6CCE" w:rsidDel="004F12F4">
          <w:rPr>
            <w:rFonts w:ascii="Lucida Sans Unicode" w:hAnsi="Lucida Sans Unicode" w:cs="Lucida Sans Unicode"/>
            <w:noProof/>
            <w:rPrChange w:id="341" w:author="Han Vermolen" w:date="2014-10-01T08:59:00Z">
              <w:rPr>
                <w:rFonts w:ascii="Lucida Sans Unicode" w:hAnsi="Lucida Sans Unicode" w:cs="Lucida Sans Unicode"/>
                <w:noProof/>
              </w:rPr>
            </w:rPrChange>
          </w:rPr>
        </w:r>
        <w:r w:rsidRPr="00EE6CCE" w:rsidDel="004F12F4">
          <w:rPr>
            <w:rFonts w:ascii="Lucida Sans Unicode" w:hAnsi="Lucida Sans Unicode" w:cs="Lucida Sans Unicode"/>
            <w:noProof/>
            <w:rPrChange w:id="342" w:author="Han Vermolen" w:date="2014-10-01T08:59:00Z">
              <w:rPr>
                <w:rFonts w:ascii="Lucida Sans Unicode" w:hAnsi="Lucida Sans Unicode" w:cs="Lucida Sans Unicode"/>
                <w:noProof/>
              </w:rPr>
            </w:rPrChange>
          </w:rPr>
          <w:fldChar w:fldCharType="separate"/>
        </w:r>
        <w:r w:rsidR="00204C76" w:rsidRPr="00EE6CCE" w:rsidDel="004F12F4">
          <w:rPr>
            <w:rFonts w:ascii="Lucida Sans Unicode" w:hAnsi="Lucida Sans Unicode" w:cs="Lucida Sans Unicode"/>
            <w:noProof/>
            <w:rPrChange w:id="343" w:author="Han Vermolen" w:date="2014-10-01T08:59:00Z">
              <w:rPr>
                <w:rFonts w:ascii="Lucida Sans Unicode" w:hAnsi="Lucida Sans Unicode" w:cs="Lucida Sans Unicode"/>
                <w:noProof/>
                <w:lang w:val="nl-NL"/>
              </w:rPr>
            </w:rPrChange>
          </w:rPr>
          <w:delText>4</w:delText>
        </w:r>
        <w:r w:rsidRPr="00EE6CCE" w:rsidDel="004F12F4">
          <w:rPr>
            <w:rFonts w:ascii="Lucida Sans Unicode" w:hAnsi="Lucida Sans Unicode" w:cs="Lucida Sans Unicode"/>
            <w:noProof/>
            <w:rPrChange w:id="344" w:author="Han Vermolen" w:date="2014-10-01T08:59:00Z">
              <w:rPr>
                <w:rFonts w:ascii="Lucida Sans Unicode" w:hAnsi="Lucida Sans Unicode" w:cs="Lucida Sans Unicode"/>
                <w:noProof/>
              </w:rPr>
            </w:rPrChange>
          </w:rPr>
          <w:fldChar w:fldCharType="end"/>
        </w:r>
        <w:bookmarkStart w:id="345" w:name="_Toc400301022"/>
        <w:bookmarkStart w:id="346" w:name="_Toc400301064"/>
        <w:bookmarkEnd w:id="345"/>
        <w:bookmarkEnd w:id="346"/>
      </w:del>
    </w:p>
    <w:p w14:paraId="018D3D21" w14:textId="68781864" w:rsidR="00C74026" w:rsidRPr="00EE6CCE" w:rsidDel="004F12F4" w:rsidRDefault="00C74026" w:rsidP="00C74026">
      <w:pPr>
        <w:pStyle w:val="TOC2"/>
        <w:framePr w:w="9525" w:hSpace="187" w:vSpace="187" w:wrap="around" w:vAnchor="text" w:hAnchor="page" w:x="1290" w:y="377"/>
        <w:tabs>
          <w:tab w:val="left" w:pos="720"/>
          <w:tab w:val="right" w:leader="dot" w:pos="9515"/>
        </w:tabs>
        <w:rPr>
          <w:del w:id="347" w:author="Han Vermolen" w:date="2014-10-05T19:34:00Z"/>
          <w:rFonts w:ascii="Lucida Sans Unicode" w:hAnsi="Lucida Sans Unicode" w:cs="Lucida Sans Unicode"/>
          <w:noProof/>
          <w:sz w:val="24"/>
          <w:szCs w:val="24"/>
          <w:rPrChange w:id="348" w:author="Han Vermolen" w:date="2014-10-01T08:59:00Z">
            <w:rPr>
              <w:del w:id="349" w:author="Han Vermolen" w:date="2014-10-05T19:34:00Z"/>
              <w:rFonts w:ascii="Lucida Sans Unicode" w:hAnsi="Lucida Sans Unicode" w:cs="Lucida Sans Unicode"/>
              <w:noProof/>
              <w:sz w:val="24"/>
              <w:szCs w:val="24"/>
              <w:lang w:val="nl-NL"/>
            </w:rPr>
          </w:rPrChange>
        </w:rPr>
      </w:pPr>
      <w:del w:id="350" w:author="Han Vermolen" w:date="2014-10-05T19:34:00Z">
        <w:r w:rsidRPr="00EE6CCE" w:rsidDel="004F12F4">
          <w:rPr>
            <w:rFonts w:ascii="Lucida Sans Unicode" w:hAnsi="Lucida Sans Unicode" w:cs="Lucida Sans Unicode"/>
            <w:noProof/>
            <w:rPrChange w:id="351" w:author="Han Vermolen" w:date="2014-10-01T08:59:00Z">
              <w:rPr>
                <w:rFonts w:ascii="Lucida Sans Unicode" w:hAnsi="Lucida Sans Unicode" w:cs="Lucida Sans Unicode"/>
                <w:noProof/>
                <w:lang w:val="nl-NL"/>
              </w:rPr>
            </w:rPrChange>
          </w:rPr>
          <w:delText>2.5</w:delText>
        </w:r>
        <w:r w:rsidRPr="00EE6CCE" w:rsidDel="004F12F4">
          <w:rPr>
            <w:rFonts w:ascii="Lucida Sans Unicode" w:hAnsi="Lucida Sans Unicode" w:cs="Lucida Sans Unicode"/>
            <w:noProof/>
            <w:sz w:val="24"/>
            <w:szCs w:val="24"/>
            <w:rPrChange w:id="352" w:author="Han Vermolen" w:date="2014-10-01T08:59:00Z">
              <w:rPr>
                <w:rFonts w:ascii="Lucida Sans Unicode" w:hAnsi="Lucida Sans Unicode" w:cs="Lucida Sans Unicode"/>
                <w:noProof/>
                <w:sz w:val="24"/>
                <w:szCs w:val="24"/>
                <w:lang w:val="nl-NL"/>
              </w:rPr>
            </w:rPrChange>
          </w:rPr>
          <w:tab/>
        </w:r>
        <w:r w:rsidRPr="00EE6CCE" w:rsidDel="004F12F4">
          <w:rPr>
            <w:rFonts w:ascii="Lucida Sans Unicode" w:hAnsi="Lucida Sans Unicode" w:cs="Lucida Sans Unicode"/>
            <w:noProof/>
            <w:rPrChange w:id="353" w:author="Han Vermolen" w:date="2014-10-01T08:59:00Z">
              <w:rPr>
                <w:rFonts w:ascii="Lucida Sans Unicode" w:hAnsi="Lucida Sans Unicode" w:cs="Lucida Sans Unicode"/>
                <w:noProof/>
                <w:lang w:val="nl-NL"/>
              </w:rPr>
            </w:rPrChange>
          </w:rPr>
          <w:delText>documentatiefase</w:delText>
        </w:r>
        <w:r w:rsidRPr="00EE6CCE" w:rsidDel="004F12F4">
          <w:rPr>
            <w:rFonts w:ascii="Lucida Sans Unicode" w:hAnsi="Lucida Sans Unicode" w:cs="Lucida Sans Unicode"/>
            <w:noProof/>
            <w:rPrChange w:id="354" w:author="Han Vermolen" w:date="2014-10-01T08:59:00Z">
              <w:rPr>
                <w:rFonts w:ascii="Lucida Sans Unicode" w:hAnsi="Lucida Sans Unicode" w:cs="Lucida Sans Unicode"/>
                <w:noProof/>
                <w:lang w:val="nl-NL"/>
              </w:rPr>
            </w:rPrChange>
          </w:rPr>
          <w:tab/>
        </w:r>
        <w:r w:rsidRPr="00EE6CCE" w:rsidDel="004F12F4">
          <w:rPr>
            <w:rFonts w:ascii="Lucida Sans Unicode" w:hAnsi="Lucida Sans Unicode" w:cs="Lucida Sans Unicode"/>
            <w:noProof/>
            <w:rPrChange w:id="355" w:author="Han Vermolen" w:date="2014-10-01T08:59:00Z">
              <w:rPr>
                <w:rFonts w:ascii="Lucida Sans Unicode" w:hAnsi="Lucida Sans Unicode" w:cs="Lucida Sans Unicode"/>
                <w:noProof/>
              </w:rPr>
            </w:rPrChange>
          </w:rPr>
          <w:fldChar w:fldCharType="begin"/>
        </w:r>
        <w:r w:rsidRPr="00EE6CCE" w:rsidDel="004F12F4">
          <w:rPr>
            <w:rFonts w:ascii="Lucida Sans Unicode" w:hAnsi="Lucida Sans Unicode" w:cs="Lucida Sans Unicode"/>
            <w:noProof/>
            <w:rPrChange w:id="356" w:author="Han Vermolen" w:date="2014-10-01T08:59:00Z">
              <w:rPr>
                <w:rFonts w:ascii="Lucida Sans Unicode" w:hAnsi="Lucida Sans Unicode" w:cs="Lucida Sans Unicode"/>
                <w:noProof/>
                <w:lang w:val="nl-NL"/>
              </w:rPr>
            </w:rPrChange>
          </w:rPr>
          <w:delInstrText xml:space="preserve"> PAGEREF _Toc399762743 \h </w:delInstrText>
        </w:r>
        <w:r w:rsidRPr="00EE6CCE" w:rsidDel="004F12F4">
          <w:rPr>
            <w:rFonts w:ascii="Lucida Sans Unicode" w:hAnsi="Lucida Sans Unicode" w:cs="Lucida Sans Unicode"/>
            <w:noProof/>
            <w:rPrChange w:id="357" w:author="Han Vermolen" w:date="2014-10-01T08:59:00Z">
              <w:rPr>
                <w:rFonts w:ascii="Lucida Sans Unicode" w:hAnsi="Lucida Sans Unicode" w:cs="Lucida Sans Unicode"/>
                <w:noProof/>
              </w:rPr>
            </w:rPrChange>
          </w:rPr>
        </w:r>
        <w:r w:rsidRPr="00EE6CCE" w:rsidDel="004F12F4">
          <w:rPr>
            <w:rFonts w:ascii="Lucida Sans Unicode" w:hAnsi="Lucida Sans Unicode" w:cs="Lucida Sans Unicode"/>
            <w:noProof/>
            <w:rPrChange w:id="358" w:author="Han Vermolen" w:date="2014-10-01T08:59:00Z">
              <w:rPr>
                <w:rFonts w:ascii="Lucida Sans Unicode" w:hAnsi="Lucida Sans Unicode" w:cs="Lucida Sans Unicode"/>
                <w:noProof/>
              </w:rPr>
            </w:rPrChange>
          </w:rPr>
          <w:fldChar w:fldCharType="separate"/>
        </w:r>
        <w:r w:rsidR="00204C76" w:rsidRPr="00EE6CCE" w:rsidDel="004F12F4">
          <w:rPr>
            <w:rFonts w:ascii="Lucida Sans Unicode" w:hAnsi="Lucida Sans Unicode" w:cs="Lucida Sans Unicode"/>
            <w:noProof/>
            <w:rPrChange w:id="359" w:author="Han Vermolen" w:date="2014-10-01T08:59:00Z">
              <w:rPr>
                <w:rFonts w:ascii="Lucida Sans Unicode" w:hAnsi="Lucida Sans Unicode" w:cs="Lucida Sans Unicode"/>
                <w:noProof/>
                <w:lang w:val="nl-NL"/>
              </w:rPr>
            </w:rPrChange>
          </w:rPr>
          <w:delText>5</w:delText>
        </w:r>
        <w:r w:rsidRPr="00EE6CCE" w:rsidDel="004F12F4">
          <w:rPr>
            <w:rFonts w:ascii="Lucida Sans Unicode" w:hAnsi="Lucida Sans Unicode" w:cs="Lucida Sans Unicode"/>
            <w:noProof/>
            <w:rPrChange w:id="360" w:author="Han Vermolen" w:date="2014-10-01T08:59:00Z">
              <w:rPr>
                <w:rFonts w:ascii="Lucida Sans Unicode" w:hAnsi="Lucida Sans Unicode" w:cs="Lucida Sans Unicode"/>
                <w:noProof/>
              </w:rPr>
            </w:rPrChange>
          </w:rPr>
          <w:fldChar w:fldCharType="end"/>
        </w:r>
        <w:bookmarkStart w:id="361" w:name="_Toc400301023"/>
        <w:bookmarkStart w:id="362" w:name="_Toc400301065"/>
        <w:bookmarkEnd w:id="361"/>
        <w:bookmarkEnd w:id="362"/>
      </w:del>
    </w:p>
    <w:p w14:paraId="226EDCC7" w14:textId="682BA0CC" w:rsidR="00C74026" w:rsidRPr="00EE6CCE" w:rsidDel="004F12F4" w:rsidRDefault="00C74026" w:rsidP="00C74026">
      <w:pPr>
        <w:pStyle w:val="TOC1"/>
        <w:framePr w:wrap="around"/>
        <w:rPr>
          <w:del w:id="363" w:author="Han Vermolen" w:date="2014-10-05T19:34:00Z"/>
          <w:rFonts w:ascii="Lucida Sans Unicode" w:hAnsi="Lucida Sans Unicode" w:cs="Lucida Sans Unicode"/>
          <w:b w:val="0"/>
          <w:caps w:val="0"/>
          <w:sz w:val="24"/>
          <w:szCs w:val="24"/>
          <w:rPrChange w:id="364" w:author="Han Vermolen" w:date="2014-10-01T08:59:00Z">
            <w:rPr>
              <w:del w:id="365" w:author="Han Vermolen" w:date="2014-10-05T19:34:00Z"/>
              <w:rFonts w:ascii="Lucida Sans Unicode" w:hAnsi="Lucida Sans Unicode" w:cs="Lucida Sans Unicode"/>
              <w:b w:val="0"/>
              <w:caps w:val="0"/>
              <w:sz w:val="24"/>
              <w:szCs w:val="24"/>
              <w:lang w:val="nl-NL"/>
            </w:rPr>
          </w:rPrChange>
        </w:rPr>
      </w:pPr>
      <w:del w:id="366" w:author="Han Vermolen" w:date="2014-10-05T19:34:00Z">
        <w:r w:rsidRPr="00EE6CCE" w:rsidDel="004F12F4">
          <w:rPr>
            <w:rFonts w:ascii="Lucida Sans Unicode" w:hAnsi="Lucida Sans Unicode" w:cs="Lucida Sans Unicode"/>
            <w:rPrChange w:id="367" w:author="Han Vermolen" w:date="2014-10-01T08:59:00Z">
              <w:rPr>
                <w:rFonts w:ascii="Lucida Sans Unicode" w:hAnsi="Lucida Sans Unicode" w:cs="Lucida Sans Unicode"/>
                <w:lang w:val="nl-NL"/>
              </w:rPr>
            </w:rPrChange>
          </w:rPr>
          <w:delText>3.</w:delText>
        </w:r>
        <w:r w:rsidRPr="00EE6CCE" w:rsidDel="004F12F4">
          <w:rPr>
            <w:rFonts w:ascii="Lucida Sans Unicode" w:hAnsi="Lucida Sans Unicode" w:cs="Lucida Sans Unicode"/>
            <w:b w:val="0"/>
            <w:caps w:val="0"/>
            <w:sz w:val="24"/>
            <w:szCs w:val="24"/>
            <w:rPrChange w:id="368" w:author="Han Vermolen" w:date="2014-10-01T08:59:00Z">
              <w:rPr>
                <w:rFonts w:ascii="Lucida Sans Unicode" w:hAnsi="Lucida Sans Unicode" w:cs="Lucida Sans Unicode"/>
                <w:b w:val="0"/>
                <w:caps w:val="0"/>
                <w:sz w:val="24"/>
                <w:szCs w:val="24"/>
                <w:lang w:val="nl-NL"/>
              </w:rPr>
            </w:rPrChange>
          </w:rPr>
          <w:tab/>
        </w:r>
        <w:r w:rsidRPr="00EE6CCE" w:rsidDel="004F12F4">
          <w:rPr>
            <w:rFonts w:ascii="Lucida Sans Unicode" w:hAnsi="Lucida Sans Unicode" w:cs="Lucida Sans Unicode"/>
            <w:rPrChange w:id="369" w:author="Han Vermolen" w:date="2014-10-01T08:59:00Z">
              <w:rPr>
                <w:rFonts w:ascii="Lucida Sans Unicode" w:hAnsi="Lucida Sans Unicode" w:cs="Lucida Sans Unicode"/>
                <w:lang w:val="nl-NL"/>
              </w:rPr>
            </w:rPrChange>
          </w:rPr>
          <w:delText>Inschatting</w:delText>
        </w:r>
        <w:r w:rsidRPr="00EE6CCE" w:rsidDel="004F12F4">
          <w:rPr>
            <w:rFonts w:ascii="Lucida Sans Unicode" w:hAnsi="Lucida Sans Unicode" w:cs="Lucida Sans Unicode"/>
            <w:rPrChange w:id="370" w:author="Han Vermolen" w:date="2014-10-01T08:59:00Z">
              <w:rPr>
                <w:rFonts w:ascii="Lucida Sans Unicode" w:hAnsi="Lucida Sans Unicode" w:cs="Lucida Sans Unicode"/>
                <w:lang w:val="nl-NL"/>
              </w:rPr>
            </w:rPrChange>
          </w:rPr>
          <w:tab/>
        </w:r>
        <w:r w:rsidRPr="00EE6CCE" w:rsidDel="004F12F4">
          <w:rPr>
            <w:rFonts w:ascii="Lucida Sans Unicode" w:hAnsi="Lucida Sans Unicode" w:cs="Lucida Sans Unicode"/>
            <w:rPrChange w:id="371" w:author="Han Vermolen" w:date="2014-10-01T08:59:00Z">
              <w:rPr>
                <w:rFonts w:ascii="Lucida Sans Unicode" w:hAnsi="Lucida Sans Unicode" w:cs="Lucida Sans Unicode"/>
              </w:rPr>
            </w:rPrChange>
          </w:rPr>
          <w:fldChar w:fldCharType="begin"/>
        </w:r>
        <w:r w:rsidRPr="00EE6CCE" w:rsidDel="004F12F4">
          <w:rPr>
            <w:rFonts w:ascii="Lucida Sans Unicode" w:hAnsi="Lucida Sans Unicode" w:cs="Lucida Sans Unicode"/>
            <w:rPrChange w:id="372" w:author="Han Vermolen" w:date="2014-10-01T08:59:00Z">
              <w:rPr>
                <w:rFonts w:ascii="Lucida Sans Unicode" w:hAnsi="Lucida Sans Unicode" w:cs="Lucida Sans Unicode"/>
                <w:lang w:val="nl-NL"/>
              </w:rPr>
            </w:rPrChange>
          </w:rPr>
          <w:delInstrText xml:space="preserve"> PAGEREF _Toc399762744 \h </w:delInstrText>
        </w:r>
        <w:r w:rsidRPr="00EE6CCE" w:rsidDel="004F12F4">
          <w:rPr>
            <w:rFonts w:ascii="Lucida Sans Unicode" w:hAnsi="Lucida Sans Unicode" w:cs="Lucida Sans Unicode"/>
            <w:rPrChange w:id="373" w:author="Han Vermolen" w:date="2014-10-01T08:59:00Z">
              <w:rPr>
                <w:rFonts w:ascii="Lucida Sans Unicode" w:hAnsi="Lucida Sans Unicode" w:cs="Lucida Sans Unicode"/>
              </w:rPr>
            </w:rPrChange>
          </w:rPr>
        </w:r>
        <w:r w:rsidRPr="00EE6CCE" w:rsidDel="004F12F4">
          <w:rPr>
            <w:rFonts w:ascii="Lucida Sans Unicode" w:hAnsi="Lucida Sans Unicode" w:cs="Lucida Sans Unicode"/>
            <w:rPrChange w:id="374" w:author="Han Vermolen" w:date="2014-10-01T08:59:00Z">
              <w:rPr>
                <w:rFonts w:ascii="Lucida Sans Unicode" w:hAnsi="Lucida Sans Unicode" w:cs="Lucida Sans Unicode"/>
              </w:rPr>
            </w:rPrChange>
          </w:rPr>
          <w:fldChar w:fldCharType="separate"/>
        </w:r>
        <w:r w:rsidR="00204C76" w:rsidRPr="00EE6CCE" w:rsidDel="004F12F4">
          <w:rPr>
            <w:rFonts w:ascii="Lucida Sans Unicode" w:hAnsi="Lucida Sans Unicode" w:cs="Lucida Sans Unicode"/>
            <w:rPrChange w:id="375" w:author="Han Vermolen" w:date="2014-10-01T08:59:00Z">
              <w:rPr>
                <w:rFonts w:ascii="Lucida Sans Unicode" w:hAnsi="Lucida Sans Unicode" w:cs="Lucida Sans Unicode"/>
                <w:lang w:val="nl-NL"/>
              </w:rPr>
            </w:rPrChange>
          </w:rPr>
          <w:delText>6</w:delText>
        </w:r>
        <w:r w:rsidRPr="00EE6CCE" w:rsidDel="004F12F4">
          <w:rPr>
            <w:rFonts w:ascii="Lucida Sans Unicode" w:hAnsi="Lucida Sans Unicode" w:cs="Lucida Sans Unicode"/>
            <w:rPrChange w:id="376" w:author="Han Vermolen" w:date="2014-10-01T08:59:00Z">
              <w:rPr>
                <w:rFonts w:ascii="Lucida Sans Unicode" w:hAnsi="Lucida Sans Unicode" w:cs="Lucida Sans Unicode"/>
              </w:rPr>
            </w:rPrChange>
          </w:rPr>
          <w:fldChar w:fldCharType="end"/>
        </w:r>
        <w:bookmarkStart w:id="377" w:name="_Toc400301024"/>
        <w:bookmarkStart w:id="378" w:name="_Toc400301066"/>
        <w:bookmarkEnd w:id="377"/>
        <w:bookmarkEnd w:id="378"/>
      </w:del>
    </w:p>
    <w:p w14:paraId="12188435" w14:textId="33CC0547" w:rsidR="00C74026" w:rsidRPr="00EE6CCE" w:rsidDel="004F12F4" w:rsidRDefault="00C74026" w:rsidP="00C74026">
      <w:pPr>
        <w:pStyle w:val="TOC1"/>
        <w:framePr w:wrap="around"/>
        <w:rPr>
          <w:del w:id="379" w:author="Han Vermolen" w:date="2014-10-05T19:34:00Z"/>
          <w:rFonts w:ascii="Lucida Sans Unicode" w:hAnsi="Lucida Sans Unicode" w:cs="Lucida Sans Unicode"/>
          <w:b w:val="0"/>
          <w:caps w:val="0"/>
          <w:sz w:val="24"/>
          <w:szCs w:val="24"/>
          <w:rPrChange w:id="380" w:author="Han Vermolen" w:date="2014-10-01T08:59:00Z">
            <w:rPr>
              <w:del w:id="381" w:author="Han Vermolen" w:date="2014-10-05T19:34:00Z"/>
              <w:rFonts w:ascii="Lucida Sans Unicode" w:hAnsi="Lucida Sans Unicode" w:cs="Lucida Sans Unicode"/>
              <w:b w:val="0"/>
              <w:caps w:val="0"/>
              <w:sz w:val="24"/>
              <w:szCs w:val="24"/>
              <w:lang w:val="nl-NL"/>
            </w:rPr>
          </w:rPrChange>
        </w:rPr>
      </w:pPr>
      <w:del w:id="382" w:author="Han Vermolen" w:date="2014-10-05T19:34:00Z">
        <w:r w:rsidRPr="00EE6CCE" w:rsidDel="004F12F4">
          <w:rPr>
            <w:rFonts w:ascii="Lucida Sans Unicode" w:hAnsi="Lucida Sans Unicode" w:cs="Lucida Sans Unicode"/>
            <w:rPrChange w:id="383" w:author="Han Vermolen" w:date="2014-10-01T08:59:00Z">
              <w:rPr>
                <w:rFonts w:ascii="Lucida Sans Unicode" w:hAnsi="Lucida Sans Unicode" w:cs="Lucida Sans Unicode"/>
                <w:lang w:val="nl-NL"/>
              </w:rPr>
            </w:rPrChange>
          </w:rPr>
          <w:delText>4.</w:delText>
        </w:r>
        <w:r w:rsidRPr="00EE6CCE" w:rsidDel="004F12F4">
          <w:rPr>
            <w:rFonts w:ascii="Lucida Sans Unicode" w:hAnsi="Lucida Sans Unicode" w:cs="Lucida Sans Unicode"/>
            <w:b w:val="0"/>
            <w:caps w:val="0"/>
            <w:sz w:val="24"/>
            <w:szCs w:val="24"/>
            <w:rPrChange w:id="384" w:author="Han Vermolen" w:date="2014-10-01T08:59:00Z">
              <w:rPr>
                <w:rFonts w:ascii="Lucida Sans Unicode" w:hAnsi="Lucida Sans Unicode" w:cs="Lucida Sans Unicode"/>
                <w:b w:val="0"/>
                <w:caps w:val="0"/>
                <w:sz w:val="24"/>
                <w:szCs w:val="24"/>
                <w:lang w:val="nl-NL"/>
              </w:rPr>
            </w:rPrChange>
          </w:rPr>
          <w:tab/>
        </w:r>
        <w:r w:rsidRPr="00EE6CCE" w:rsidDel="004F12F4">
          <w:rPr>
            <w:rFonts w:ascii="Lucida Sans Unicode" w:hAnsi="Lucida Sans Unicode" w:cs="Lucida Sans Unicode"/>
            <w:rPrChange w:id="385" w:author="Han Vermolen" w:date="2014-10-01T08:59:00Z">
              <w:rPr>
                <w:rFonts w:ascii="Lucida Sans Unicode" w:hAnsi="Lucida Sans Unicode" w:cs="Lucida Sans Unicode"/>
                <w:lang w:val="nl-NL"/>
              </w:rPr>
            </w:rPrChange>
          </w:rPr>
          <w:delText>uitgangspunten bij dit voorstel</w:delText>
        </w:r>
        <w:r w:rsidRPr="00EE6CCE" w:rsidDel="004F12F4">
          <w:rPr>
            <w:rFonts w:ascii="Lucida Sans Unicode" w:hAnsi="Lucida Sans Unicode" w:cs="Lucida Sans Unicode"/>
            <w:rPrChange w:id="386" w:author="Han Vermolen" w:date="2014-10-01T08:59:00Z">
              <w:rPr>
                <w:rFonts w:ascii="Lucida Sans Unicode" w:hAnsi="Lucida Sans Unicode" w:cs="Lucida Sans Unicode"/>
                <w:lang w:val="nl-NL"/>
              </w:rPr>
            </w:rPrChange>
          </w:rPr>
          <w:tab/>
        </w:r>
        <w:r w:rsidRPr="00EE6CCE" w:rsidDel="004F12F4">
          <w:rPr>
            <w:rFonts w:ascii="Lucida Sans Unicode" w:hAnsi="Lucida Sans Unicode" w:cs="Lucida Sans Unicode"/>
            <w:rPrChange w:id="387" w:author="Han Vermolen" w:date="2014-10-01T08:59:00Z">
              <w:rPr>
                <w:rFonts w:ascii="Lucida Sans Unicode" w:hAnsi="Lucida Sans Unicode" w:cs="Lucida Sans Unicode"/>
              </w:rPr>
            </w:rPrChange>
          </w:rPr>
          <w:fldChar w:fldCharType="begin"/>
        </w:r>
        <w:r w:rsidRPr="00EE6CCE" w:rsidDel="004F12F4">
          <w:rPr>
            <w:rFonts w:ascii="Lucida Sans Unicode" w:hAnsi="Lucida Sans Unicode" w:cs="Lucida Sans Unicode"/>
            <w:rPrChange w:id="388" w:author="Han Vermolen" w:date="2014-10-01T08:59:00Z">
              <w:rPr>
                <w:rFonts w:ascii="Lucida Sans Unicode" w:hAnsi="Lucida Sans Unicode" w:cs="Lucida Sans Unicode"/>
                <w:lang w:val="nl-NL"/>
              </w:rPr>
            </w:rPrChange>
          </w:rPr>
          <w:delInstrText xml:space="preserve"> PAGEREF _Toc399762745 \h </w:delInstrText>
        </w:r>
        <w:r w:rsidRPr="00EE6CCE" w:rsidDel="004F12F4">
          <w:rPr>
            <w:rFonts w:ascii="Lucida Sans Unicode" w:hAnsi="Lucida Sans Unicode" w:cs="Lucida Sans Unicode"/>
            <w:rPrChange w:id="389" w:author="Han Vermolen" w:date="2014-10-01T08:59:00Z">
              <w:rPr>
                <w:rFonts w:ascii="Lucida Sans Unicode" w:hAnsi="Lucida Sans Unicode" w:cs="Lucida Sans Unicode"/>
              </w:rPr>
            </w:rPrChange>
          </w:rPr>
        </w:r>
        <w:r w:rsidRPr="00EE6CCE" w:rsidDel="004F12F4">
          <w:rPr>
            <w:rFonts w:ascii="Lucida Sans Unicode" w:hAnsi="Lucida Sans Unicode" w:cs="Lucida Sans Unicode"/>
            <w:rPrChange w:id="390" w:author="Han Vermolen" w:date="2014-10-01T08:59:00Z">
              <w:rPr>
                <w:rFonts w:ascii="Lucida Sans Unicode" w:hAnsi="Lucida Sans Unicode" w:cs="Lucida Sans Unicode"/>
              </w:rPr>
            </w:rPrChange>
          </w:rPr>
          <w:fldChar w:fldCharType="separate"/>
        </w:r>
        <w:r w:rsidR="00204C76" w:rsidRPr="00EE6CCE" w:rsidDel="004F12F4">
          <w:rPr>
            <w:rFonts w:ascii="Lucida Sans Unicode" w:hAnsi="Lucida Sans Unicode" w:cs="Lucida Sans Unicode"/>
            <w:rPrChange w:id="391" w:author="Han Vermolen" w:date="2014-10-01T08:59:00Z">
              <w:rPr>
                <w:rFonts w:ascii="Lucida Sans Unicode" w:hAnsi="Lucida Sans Unicode" w:cs="Lucida Sans Unicode"/>
                <w:lang w:val="nl-NL"/>
              </w:rPr>
            </w:rPrChange>
          </w:rPr>
          <w:delText>7</w:delText>
        </w:r>
        <w:r w:rsidRPr="00EE6CCE" w:rsidDel="004F12F4">
          <w:rPr>
            <w:rFonts w:ascii="Lucida Sans Unicode" w:hAnsi="Lucida Sans Unicode" w:cs="Lucida Sans Unicode"/>
            <w:rPrChange w:id="392" w:author="Han Vermolen" w:date="2014-10-01T08:59:00Z">
              <w:rPr>
                <w:rFonts w:ascii="Lucida Sans Unicode" w:hAnsi="Lucida Sans Unicode" w:cs="Lucida Sans Unicode"/>
              </w:rPr>
            </w:rPrChange>
          </w:rPr>
          <w:fldChar w:fldCharType="end"/>
        </w:r>
        <w:bookmarkStart w:id="393" w:name="_Toc400301025"/>
        <w:bookmarkStart w:id="394" w:name="_Toc400301067"/>
        <w:bookmarkEnd w:id="393"/>
        <w:bookmarkEnd w:id="394"/>
      </w:del>
    </w:p>
    <w:p w14:paraId="51948FED" w14:textId="34AA4D0C" w:rsidR="00C74026" w:rsidRPr="00EE6CCE" w:rsidDel="004F12F4" w:rsidRDefault="00C74026" w:rsidP="00C74026">
      <w:pPr>
        <w:pStyle w:val="TOC1"/>
        <w:framePr w:wrap="around"/>
        <w:rPr>
          <w:del w:id="395" w:author="Han Vermolen" w:date="2014-10-05T19:34:00Z"/>
          <w:rFonts w:ascii="Lucida Sans Unicode" w:hAnsi="Lucida Sans Unicode" w:cs="Lucida Sans Unicode"/>
          <w:b w:val="0"/>
          <w:caps w:val="0"/>
          <w:sz w:val="24"/>
          <w:szCs w:val="24"/>
          <w:rPrChange w:id="396" w:author="Han Vermolen" w:date="2014-10-01T08:59:00Z">
            <w:rPr>
              <w:del w:id="397" w:author="Han Vermolen" w:date="2014-10-05T19:34:00Z"/>
              <w:rFonts w:ascii="Lucida Sans Unicode" w:hAnsi="Lucida Sans Unicode" w:cs="Lucida Sans Unicode"/>
              <w:b w:val="0"/>
              <w:caps w:val="0"/>
              <w:sz w:val="24"/>
              <w:szCs w:val="24"/>
              <w:lang w:val="nl-NL"/>
            </w:rPr>
          </w:rPrChange>
        </w:rPr>
      </w:pPr>
      <w:del w:id="398" w:author="Han Vermolen" w:date="2014-10-05T19:34:00Z">
        <w:r w:rsidRPr="00EE6CCE" w:rsidDel="004F12F4">
          <w:rPr>
            <w:rFonts w:ascii="Lucida Sans Unicode" w:hAnsi="Lucida Sans Unicode" w:cs="Lucida Sans Unicode"/>
            <w:rPrChange w:id="399" w:author="Han Vermolen" w:date="2014-10-01T08:59:00Z">
              <w:rPr>
                <w:rFonts w:ascii="Lucida Sans Unicode" w:hAnsi="Lucida Sans Unicode" w:cs="Lucida Sans Unicode"/>
                <w:lang w:val="nl-NL"/>
              </w:rPr>
            </w:rPrChange>
          </w:rPr>
          <w:delText>5.</w:delText>
        </w:r>
        <w:r w:rsidRPr="00EE6CCE" w:rsidDel="004F12F4">
          <w:rPr>
            <w:rFonts w:ascii="Lucida Sans Unicode" w:hAnsi="Lucida Sans Unicode" w:cs="Lucida Sans Unicode"/>
            <w:b w:val="0"/>
            <w:caps w:val="0"/>
            <w:sz w:val="24"/>
            <w:szCs w:val="24"/>
            <w:rPrChange w:id="400" w:author="Han Vermolen" w:date="2014-10-01T08:59:00Z">
              <w:rPr>
                <w:rFonts w:ascii="Lucida Sans Unicode" w:hAnsi="Lucida Sans Unicode" w:cs="Lucida Sans Unicode"/>
                <w:b w:val="0"/>
                <w:caps w:val="0"/>
                <w:sz w:val="24"/>
                <w:szCs w:val="24"/>
                <w:lang w:val="nl-NL"/>
              </w:rPr>
            </w:rPrChange>
          </w:rPr>
          <w:tab/>
        </w:r>
        <w:r w:rsidRPr="00EE6CCE" w:rsidDel="004F12F4">
          <w:rPr>
            <w:rFonts w:ascii="Lucida Sans Unicode" w:hAnsi="Lucida Sans Unicode" w:cs="Lucida Sans Unicode"/>
            <w:rPrChange w:id="401" w:author="Han Vermolen" w:date="2014-10-01T08:59:00Z">
              <w:rPr>
                <w:rFonts w:ascii="Lucida Sans Unicode" w:hAnsi="Lucida Sans Unicode" w:cs="Lucida Sans Unicode"/>
                <w:lang w:val="nl-NL"/>
              </w:rPr>
            </w:rPrChange>
          </w:rPr>
          <w:delText>planning</w:delText>
        </w:r>
        <w:r w:rsidRPr="00EE6CCE" w:rsidDel="004F12F4">
          <w:rPr>
            <w:rFonts w:ascii="Lucida Sans Unicode" w:hAnsi="Lucida Sans Unicode" w:cs="Lucida Sans Unicode"/>
            <w:b w:val="0"/>
            <w:caps w:val="0"/>
          </w:rPr>
          <w:tab/>
        </w:r>
        <w:r w:rsidRPr="00EE6CCE" w:rsidDel="004F12F4">
          <w:rPr>
            <w:rFonts w:ascii="Lucida Sans Unicode" w:hAnsi="Lucida Sans Unicode" w:cs="Lucida Sans Unicode"/>
            <w:rPrChange w:id="402" w:author="Han Vermolen" w:date="2014-10-01T08:59:00Z">
              <w:rPr>
                <w:rFonts w:ascii="Lucida Sans Unicode" w:hAnsi="Lucida Sans Unicode" w:cs="Lucida Sans Unicode"/>
              </w:rPr>
            </w:rPrChange>
          </w:rPr>
          <w:fldChar w:fldCharType="begin"/>
        </w:r>
        <w:r w:rsidRPr="00EE6CCE" w:rsidDel="004F12F4">
          <w:rPr>
            <w:rFonts w:ascii="Lucida Sans Unicode" w:hAnsi="Lucida Sans Unicode" w:cs="Lucida Sans Unicode"/>
            <w:b w:val="0"/>
            <w:caps w:val="0"/>
          </w:rPr>
          <w:delInstrText xml:space="preserve"> PAGEREF _Toc399762746 \h </w:delInstrText>
        </w:r>
        <w:r w:rsidRPr="00EE6CCE" w:rsidDel="004F12F4">
          <w:rPr>
            <w:rFonts w:ascii="Lucida Sans Unicode" w:hAnsi="Lucida Sans Unicode" w:cs="Lucida Sans Unicode"/>
            <w:rPrChange w:id="403" w:author="Han Vermolen" w:date="2014-10-01T08:59:00Z">
              <w:rPr>
                <w:rFonts w:ascii="Lucida Sans Unicode" w:hAnsi="Lucida Sans Unicode" w:cs="Lucida Sans Unicode"/>
              </w:rPr>
            </w:rPrChange>
          </w:rPr>
        </w:r>
        <w:r w:rsidRPr="00EE6CCE" w:rsidDel="004F12F4">
          <w:rPr>
            <w:rFonts w:ascii="Lucida Sans Unicode" w:hAnsi="Lucida Sans Unicode" w:cs="Lucida Sans Unicode"/>
            <w:rPrChange w:id="404" w:author="Han Vermolen" w:date="2014-10-01T08:59:00Z">
              <w:rPr>
                <w:rFonts w:ascii="Lucida Sans Unicode" w:hAnsi="Lucida Sans Unicode" w:cs="Lucida Sans Unicode"/>
              </w:rPr>
            </w:rPrChange>
          </w:rPr>
          <w:fldChar w:fldCharType="separate"/>
        </w:r>
        <w:r w:rsidR="00204C76" w:rsidRPr="00EE6CCE" w:rsidDel="004F12F4">
          <w:rPr>
            <w:rFonts w:ascii="Lucida Sans Unicode" w:hAnsi="Lucida Sans Unicode" w:cs="Lucida Sans Unicode"/>
            <w:b w:val="0"/>
            <w:caps w:val="0"/>
          </w:rPr>
          <w:delText>8</w:delText>
        </w:r>
        <w:r w:rsidRPr="00EE6CCE" w:rsidDel="004F12F4">
          <w:rPr>
            <w:rFonts w:ascii="Lucida Sans Unicode" w:hAnsi="Lucida Sans Unicode" w:cs="Lucida Sans Unicode"/>
            <w:rPrChange w:id="405" w:author="Han Vermolen" w:date="2014-10-01T08:59:00Z">
              <w:rPr>
                <w:rFonts w:ascii="Lucida Sans Unicode" w:hAnsi="Lucida Sans Unicode" w:cs="Lucida Sans Unicode"/>
              </w:rPr>
            </w:rPrChange>
          </w:rPr>
          <w:fldChar w:fldCharType="end"/>
        </w:r>
        <w:bookmarkStart w:id="406" w:name="_Toc400301026"/>
        <w:bookmarkStart w:id="407" w:name="_Toc400301068"/>
        <w:bookmarkEnd w:id="406"/>
        <w:bookmarkEnd w:id="407"/>
      </w:del>
    </w:p>
    <w:p w14:paraId="4B624ECD" w14:textId="01BE1A07" w:rsidR="00C74026" w:rsidRPr="00EE6CCE" w:rsidDel="004F12F4" w:rsidRDefault="00C74026" w:rsidP="00C74026">
      <w:pPr>
        <w:pStyle w:val="TOC1"/>
        <w:framePr w:wrap="around"/>
        <w:rPr>
          <w:del w:id="408" w:author="Han Vermolen" w:date="2014-10-05T19:34:00Z"/>
          <w:rFonts w:ascii="Lucida Sans Unicode" w:hAnsi="Lucida Sans Unicode" w:cs="Lucida Sans Unicode"/>
          <w:b w:val="0"/>
          <w:caps w:val="0"/>
          <w:sz w:val="24"/>
          <w:szCs w:val="24"/>
          <w:rPrChange w:id="409" w:author="Han Vermolen" w:date="2014-10-01T08:59:00Z">
            <w:rPr>
              <w:del w:id="410" w:author="Han Vermolen" w:date="2014-10-05T19:34:00Z"/>
              <w:rFonts w:ascii="Lucida Sans Unicode" w:hAnsi="Lucida Sans Unicode" w:cs="Lucida Sans Unicode"/>
              <w:b w:val="0"/>
              <w:caps w:val="0"/>
              <w:sz w:val="24"/>
              <w:szCs w:val="24"/>
              <w:lang w:val="nl-NL"/>
            </w:rPr>
          </w:rPrChange>
        </w:rPr>
      </w:pPr>
      <w:del w:id="411" w:author="Han Vermolen" w:date="2014-10-05T19:34:00Z">
        <w:r w:rsidRPr="00EE6CCE" w:rsidDel="004F12F4">
          <w:rPr>
            <w:rFonts w:ascii="Lucida Sans Unicode" w:hAnsi="Lucida Sans Unicode" w:cs="Lucida Sans Unicode"/>
            <w:rPrChange w:id="412" w:author="Han Vermolen" w:date="2014-10-01T08:59:00Z">
              <w:rPr>
                <w:rFonts w:ascii="Lucida Sans Unicode" w:hAnsi="Lucida Sans Unicode" w:cs="Lucida Sans Unicode"/>
                <w:lang w:val="nl-NL"/>
              </w:rPr>
            </w:rPrChange>
          </w:rPr>
          <w:delText>6.</w:delText>
        </w:r>
        <w:r w:rsidRPr="00EE6CCE" w:rsidDel="004F12F4">
          <w:rPr>
            <w:rFonts w:ascii="Lucida Sans Unicode" w:hAnsi="Lucida Sans Unicode" w:cs="Lucida Sans Unicode"/>
            <w:b w:val="0"/>
            <w:caps w:val="0"/>
            <w:sz w:val="24"/>
            <w:szCs w:val="24"/>
            <w:rPrChange w:id="413" w:author="Han Vermolen" w:date="2014-10-01T08:59:00Z">
              <w:rPr>
                <w:rFonts w:ascii="Lucida Sans Unicode" w:hAnsi="Lucida Sans Unicode" w:cs="Lucida Sans Unicode"/>
                <w:b w:val="0"/>
                <w:caps w:val="0"/>
                <w:sz w:val="24"/>
                <w:szCs w:val="24"/>
                <w:lang w:val="nl-NL"/>
              </w:rPr>
            </w:rPrChange>
          </w:rPr>
          <w:tab/>
        </w:r>
        <w:r w:rsidRPr="00EE6CCE" w:rsidDel="004F12F4">
          <w:rPr>
            <w:rFonts w:ascii="Lucida Sans Unicode" w:hAnsi="Lucida Sans Unicode" w:cs="Lucida Sans Unicode"/>
            <w:rPrChange w:id="414" w:author="Han Vermolen" w:date="2014-10-01T08:59:00Z">
              <w:rPr>
                <w:rFonts w:ascii="Lucida Sans Unicode" w:hAnsi="Lucida Sans Unicode" w:cs="Lucida Sans Unicode"/>
                <w:lang w:val="nl-NL"/>
              </w:rPr>
            </w:rPrChange>
          </w:rPr>
          <w:delText>Overeenkomst</w:delText>
        </w:r>
        <w:r w:rsidRPr="00EE6CCE" w:rsidDel="004F12F4">
          <w:rPr>
            <w:rFonts w:ascii="Lucida Sans Unicode" w:hAnsi="Lucida Sans Unicode" w:cs="Lucida Sans Unicode"/>
            <w:b w:val="0"/>
            <w:caps w:val="0"/>
          </w:rPr>
          <w:tab/>
        </w:r>
        <w:r w:rsidRPr="00EE6CCE" w:rsidDel="004F12F4">
          <w:rPr>
            <w:rFonts w:ascii="Lucida Sans Unicode" w:hAnsi="Lucida Sans Unicode" w:cs="Lucida Sans Unicode"/>
            <w:rPrChange w:id="415" w:author="Han Vermolen" w:date="2014-10-01T08:59:00Z">
              <w:rPr>
                <w:rFonts w:ascii="Lucida Sans Unicode" w:hAnsi="Lucida Sans Unicode" w:cs="Lucida Sans Unicode"/>
              </w:rPr>
            </w:rPrChange>
          </w:rPr>
          <w:fldChar w:fldCharType="begin"/>
        </w:r>
        <w:r w:rsidRPr="00EE6CCE" w:rsidDel="004F12F4">
          <w:rPr>
            <w:rFonts w:ascii="Lucida Sans Unicode" w:hAnsi="Lucida Sans Unicode" w:cs="Lucida Sans Unicode"/>
            <w:b w:val="0"/>
            <w:caps w:val="0"/>
          </w:rPr>
          <w:delInstrText xml:space="preserve"> PAGEREF _Toc399762747 \h </w:delInstrText>
        </w:r>
        <w:r w:rsidRPr="00EE6CCE" w:rsidDel="004F12F4">
          <w:rPr>
            <w:rFonts w:ascii="Lucida Sans Unicode" w:hAnsi="Lucida Sans Unicode" w:cs="Lucida Sans Unicode"/>
            <w:rPrChange w:id="416" w:author="Han Vermolen" w:date="2014-10-01T08:59:00Z">
              <w:rPr>
                <w:rFonts w:ascii="Lucida Sans Unicode" w:hAnsi="Lucida Sans Unicode" w:cs="Lucida Sans Unicode"/>
              </w:rPr>
            </w:rPrChange>
          </w:rPr>
        </w:r>
        <w:r w:rsidRPr="00EE6CCE" w:rsidDel="004F12F4">
          <w:rPr>
            <w:rFonts w:ascii="Lucida Sans Unicode" w:hAnsi="Lucida Sans Unicode" w:cs="Lucida Sans Unicode"/>
            <w:rPrChange w:id="417" w:author="Han Vermolen" w:date="2014-10-01T08:59:00Z">
              <w:rPr>
                <w:rFonts w:ascii="Lucida Sans Unicode" w:hAnsi="Lucida Sans Unicode" w:cs="Lucida Sans Unicode"/>
              </w:rPr>
            </w:rPrChange>
          </w:rPr>
          <w:fldChar w:fldCharType="separate"/>
        </w:r>
        <w:r w:rsidR="00204C76" w:rsidRPr="00EE6CCE" w:rsidDel="004F12F4">
          <w:rPr>
            <w:rFonts w:ascii="Lucida Sans Unicode" w:hAnsi="Lucida Sans Unicode" w:cs="Lucida Sans Unicode"/>
            <w:b w:val="0"/>
            <w:caps w:val="0"/>
          </w:rPr>
          <w:delText>9</w:delText>
        </w:r>
        <w:r w:rsidRPr="00EE6CCE" w:rsidDel="004F12F4">
          <w:rPr>
            <w:rFonts w:ascii="Lucida Sans Unicode" w:hAnsi="Lucida Sans Unicode" w:cs="Lucida Sans Unicode"/>
            <w:rPrChange w:id="418" w:author="Han Vermolen" w:date="2014-10-01T08:59:00Z">
              <w:rPr>
                <w:rFonts w:ascii="Lucida Sans Unicode" w:hAnsi="Lucida Sans Unicode" w:cs="Lucida Sans Unicode"/>
              </w:rPr>
            </w:rPrChange>
          </w:rPr>
          <w:fldChar w:fldCharType="end"/>
        </w:r>
        <w:bookmarkStart w:id="419" w:name="_Toc400301027"/>
        <w:bookmarkStart w:id="420" w:name="_Toc400301069"/>
        <w:bookmarkEnd w:id="419"/>
        <w:bookmarkEnd w:id="420"/>
      </w:del>
    </w:p>
    <w:p w14:paraId="1575EC96" w14:textId="152F1072" w:rsidR="008A0A62" w:rsidRPr="00EE6CCE" w:rsidDel="004F12F4" w:rsidRDefault="008A0A62">
      <w:pPr>
        <w:rPr>
          <w:del w:id="421" w:author="Han Vermolen" w:date="2014-10-05T19:34:00Z"/>
          <w:rFonts w:ascii="Lucida Sans Unicode" w:hAnsi="Lucida Sans Unicode" w:cs="Lucida Sans Unicode"/>
          <w:sz w:val="12"/>
          <w:rPrChange w:id="422" w:author="Han Vermolen" w:date="2014-10-01T08:59:00Z">
            <w:rPr>
              <w:del w:id="423" w:author="Han Vermolen" w:date="2014-10-05T19:34:00Z"/>
              <w:rFonts w:ascii="Lucida Sans Unicode" w:hAnsi="Lucida Sans Unicode" w:cs="Lucida Sans Unicode"/>
              <w:sz w:val="12"/>
              <w:lang w:val="nl-NL"/>
            </w:rPr>
          </w:rPrChange>
        </w:rPr>
      </w:pPr>
      <w:del w:id="424" w:author="Han Vermolen" w:date="2014-10-05T19:34:00Z">
        <w:r w:rsidRPr="00EE6CCE" w:rsidDel="004F12F4">
          <w:rPr>
            <w:rFonts w:ascii="Lucida Sans Unicode" w:hAnsi="Lucida Sans Unicode" w:cs="Lucida Sans Unicode"/>
            <w:rPrChange w:id="425" w:author="Han Vermolen" w:date="2014-10-01T08:59:00Z">
              <w:rPr>
                <w:rFonts w:ascii="Lucida Sans Unicode" w:hAnsi="Lucida Sans Unicode" w:cs="Lucida Sans Unicode"/>
                <w:lang w:val="nl-NL"/>
              </w:rPr>
            </w:rPrChange>
          </w:rPr>
          <w:fldChar w:fldCharType="end"/>
        </w:r>
        <w:bookmarkStart w:id="426" w:name="_Toc400301028"/>
        <w:bookmarkStart w:id="427" w:name="_Toc400301070"/>
        <w:bookmarkEnd w:id="426"/>
        <w:bookmarkEnd w:id="427"/>
      </w:del>
    </w:p>
    <w:p w14:paraId="6801EF5C" w14:textId="49969897" w:rsidR="008A0A62" w:rsidRPr="00EE6CCE" w:rsidDel="004F12F4" w:rsidRDefault="008A0A62">
      <w:pPr>
        <w:rPr>
          <w:del w:id="428" w:author="Han Vermolen" w:date="2014-10-05T19:34:00Z"/>
          <w:rFonts w:ascii="Lucida Sans Unicode" w:hAnsi="Lucida Sans Unicode" w:cs="Lucida Sans Unicode"/>
          <w:sz w:val="12"/>
          <w:rPrChange w:id="429" w:author="Han Vermolen" w:date="2014-10-01T08:59:00Z">
            <w:rPr>
              <w:del w:id="430" w:author="Han Vermolen" w:date="2014-10-05T19:34:00Z"/>
              <w:rFonts w:ascii="Lucida Sans Unicode" w:hAnsi="Lucida Sans Unicode" w:cs="Lucida Sans Unicode"/>
              <w:sz w:val="12"/>
              <w:lang w:val="nl-NL"/>
            </w:rPr>
          </w:rPrChange>
        </w:rPr>
      </w:pPr>
      <w:bookmarkStart w:id="431" w:name="_Toc400301029"/>
      <w:bookmarkStart w:id="432" w:name="_Toc400301071"/>
      <w:bookmarkEnd w:id="431"/>
      <w:bookmarkEnd w:id="432"/>
    </w:p>
    <w:p w14:paraId="2D489775" w14:textId="3168B505" w:rsidR="008A0A62" w:rsidRPr="00EE6CCE" w:rsidDel="004F12F4" w:rsidRDefault="008A0A62">
      <w:pPr>
        <w:rPr>
          <w:del w:id="433" w:author="Han Vermolen" w:date="2014-10-05T19:34:00Z"/>
          <w:rFonts w:ascii="Lucida Sans Unicode" w:hAnsi="Lucida Sans Unicode" w:cs="Lucida Sans Unicode"/>
          <w:sz w:val="12"/>
          <w:rPrChange w:id="434" w:author="Han Vermolen" w:date="2014-10-01T08:59:00Z">
            <w:rPr>
              <w:del w:id="435" w:author="Han Vermolen" w:date="2014-10-05T19:34:00Z"/>
              <w:rFonts w:ascii="Lucida Sans Unicode" w:hAnsi="Lucida Sans Unicode" w:cs="Lucida Sans Unicode"/>
              <w:sz w:val="12"/>
              <w:lang w:val="nl-NL"/>
            </w:rPr>
          </w:rPrChange>
        </w:rPr>
      </w:pPr>
      <w:bookmarkStart w:id="436" w:name="_Toc400301030"/>
      <w:bookmarkStart w:id="437" w:name="_Toc400301072"/>
      <w:bookmarkEnd w:id="436"/>
      <w:bookmarkEnd w:id="437"/>
    </w:p>
    <w:p w14:paraId="54E720B8" w14:textId="28F9266E" w:rsidR="008A0A62" w:rsidRPr="00EE6CCE" w:rsidRDefault="00DC6246" w:rsidP="00B03F5D">
      <w:pPr>
        <w:pStyle w:val="Heading1"/>
        <w:pBdr>
          <w:right w:val="single" w:sz="6" w:space="0" w:color="808080"/>
        </w:pBdr>
        <w:ind w:firstLine="1800"/>
        <w:jc w:val="right"/>
        <w:rPr>
          <w:rPrChange w:id="438" w:author="Han Vermolen" w:date="2014-10-01T08:59:00Z">
            <w:rPr>
              <w:lang w:val="nl-NL"/>
            </w:rPr>
          </w:rPrChange>
        </w:rPr>
      </w:pPr>
      <w:bookmarkStart w:id="439" w:name="_Toc399762735"/>
      <w:del w:id="440" w:author="Han Vermolen" w:date="2014-10-01T08:59:00Z">
        <w:r w:rsidRPr="00EE6CCE" w:rsidDel="00EE6CCE">
          <w:rPr>
            <w:rPrChange w:id="441" w:author="Han Vermolen" w:date="2014-10-01T08:59:00Z">
              <w:rPr>
                <w:lang w:val="nl-NL"/>
              </w:rPr>
            </w:rPrChange>
          </w:rPr>
          <w:lastRenderedPageBreak/>
          <w:delText>inleiding</w:delText>
        </w:r>
      </w:del>
      <w:bookmarkStart w:id="442" w:name="_Toc400301073"/>
      <w:bookmarkEnd w:id="439"/>
      <w:ins w:id="443" w:author="Han Vermolen" w:date="2014-10-01T08:59:00Z">
        <w:r w:rsidR="00EE6CCE" w:rsidRPr="00EE6CCE">
          <w:rPr>
            <w:rPrChange w:id="444" w:author="Han Vermolen" w:date="2014-10-01T08:59:00Z">
              <w:rPr>
                <w:lang w:val="nl-NL"/>
              </w:rPr>
            </w:rPrChange>
          </w:rPr>
          <w:t>Introduction</w:t>
        </w:r>
      </w:ins>
      <w:bookmarkEnd w:id="442"/>
    </w:p>
    <w:p w14:paraId="41DF1C0B" w14:textId="77777777" w:rsidR="00EE6CCE" w:rsidRPr="00EE6CCE" w:rsidRDefault="00483100" w:rsidP="00483100">
      <w:pPr>
        <w:rPr>
          <w:rFonts w:ascii="Lucida Sans Unicode" w:hAnsi="Lucida Sans Unicode" w:cs="Lucida Sans Unicode"/>
          <w:rPrChange w:id="445" w:author="Han Vermolen" w:date="2014-10-01T08:59:00Z">
            <w:rPr>
              <w:rFonts w:ascii="Lucida Sans Unicode" w:hAnsi="Lucida Sans Unicode" w:cs="Lucida Sans Unicode"/>
              <w:lang w:val="nl-NL"/>
            </w:rPr>
          </w:rPrChange>
        </w:rPr>
      </w:pPr>
      <w:del w:id="446" w:author="Han Vermolen" w:date="2014-10-01T09:02:00Z">
        <w:r w:rsidRPr="00EE6CCE" w:rsidDel="00051D2C">
          <w:rPr>
            <w:rFonts w:ascii="Lucida Sans Unicode" w:hAnsi="Lucida Sans Unicode" w:cs="Lucida Sans Unicode"/>
            <w:rPrChange w:id="447" w:author="Han Vermolen" w:date="2014-10-01T08:59:00Z">
              <w:rPr>
                <w:rFonts w:ascii="Lucida Sans Unicode" w:hAnsi="Lucida Sans Unicode" w:cs="Lucida Sans Unicode"/>
                <w:lang w:val="nl-NL"/>
              </w:rPr>
            </w:rPrChange>
          </w:rPr>
          <w:delText>Ons idee om een spelplatform voor kinderen te maken bestaat al enkele jaren, en het wordt (weer) tijd om iets concreets eraan te gaan doen. We hebben al eerder een document opgesteld (outlineCombi_HanRon.doc) wat onze eerste ideeën beschr</w:delText>
        </w:r>
        <w:r w:rsidR="00DA4DF0" w:rsidRPr="00EE6CCE" w:rsidDel="00051D2C">
          <w:rPr>
            <w:rFonts w:ascii="Lucida Sans Unicode" w:hAnsi="Lucida Sans Unicode" w:cs="Lucida Sans Unicode"/>
            <w:rPrChange w:id="448" w:author="Han Vermolen" w:date="2014-10-01T08:59:00Z">
              <w:rPr>
                <w:rFonts w:ascii="Lucida Sans Unicode" w:hAnsi="Lucida Sans Unicode" w:cs="Lucida Sans Unicode"/>
                <w:lang w:val="nl-NL"/>
              </w:rPr>
            </w:rPrChange>
          </w:rPr>
          <w:delText>ij</w:delText>
        </w:r>
        <w:r w:rsidRPr="00EE6CCE" w:rsidDel="00051D2C">
          <w:rPr>
            <w:rFonts w:ascii="Lucida Sans Unicode" w:hAnsi="Lucida Sans Unicode" w:cs="Lucida Sans Unicode"/>
            <w:rPrChange w:id="449" w:author="Han Vermolen" w:date="2014-10-01T08:59:00Z">
              <w:rPr>
                <w:rFonts w:ascii="Lucida Sans Unicode" w:hAnsi="Lucida Sans Unicode" w:cs="Lucida Sans Unicode"/>
                <w:lang w:val="nl-NL"/>
              </w:rPr>
            </w:rPrChange>
          </w:rPr>
          <w:delText>f</w:delText>
        </w:r>
        <w:r w:rsidR="00DA4DF0" w:rsidRPr="00EE6CCE" w:rsidDel="00051D2C">
          <w:rPr>
            <w:rFonts w:ascii="Lucida Sans Unicode" w:hAnsi="Lucida Sans Unicode" w:cs="Lucida Sans Unicode"/>
            <w:rPrChange w:id="450" w:author="Han Vermolen" w:date="2014-10-01T08:59:00Z">
              <w:rPr>
                <w:rFonts w:ascii="Lucida Sans Unicode" w:hAnsi="Lucida Sans Unicode" w:cs="Lucida Sans Unicode"/>
                <w:lang w:val="nl-NL"/>
              </w:rPr>
            </w:rPrChange>
          </w:rPr>
          <w:delText>t</w:delText>
        </w:r>
        <w:r w:rsidRPr="00EE6CCE" w:rsidDel="00051D2C">
          <w:rPr>
            <w:rFonts w:ascii="Lucida Sans Unicode" w:hAnsi="Lucida Sans Unicode" w:cs="Lucida Sans Unicode"/>
            <w:rPrChange w:id="451" w:author="Han Vermolen" w:date="2014-10-01T08:59:00Z">
              <w:rPr>
                <w:rFonts w:ascii="Lucida Sans Unicode" w:hAnsi="Lucida Sans Unicode" w:cs="Lucida Sans Unicode"/>
                <w:lang w:val="nl-NL"/>
              </w:rPr>
            </w:rPrChange>
          </w:rPr>
          <w:delText xml:space="preserve">. </w:delText>
        </w:r>
      </w:del>
      <w:ins w:id="452" w:author="Han Vermolen" w:date="2014-10-01T08:59:00Z">
        <w:r w:rsidR="00EE6CCE">
          <w:rPr>
            <w:rFonts w:ascii="Lucida Sans Unicode" w:hAnsi="Lucida Sans Unicode" w:cs="Lucida Sans Unicode"/>
          </w:rPr>
          <w:t xml:space="preserve">Our </w:t>
        </w:r>
      </w:ins>
      <w:ins w:id="453" w:author="Han Vermolen" w:date="2014-10-01T09:01:00Z">
        <w:r w:rsidR="00EE6CCE">
          <w:rPr>
            <w:rFonts w:ascii="Lucida Sans Unicode" w:hAnsi="Lucida Sans Unicode" w:cs="Lucida Sans Unicode"/>
          </w:rPr>
          <w:t>concept</w:t>
        </w:r>
      </w:ins>
      <w:ins w:id="454" w:author="Han Vermolen" w:date="2014-10-01T08:59:00Z">
        <w:r w:rsidR="00EE6CCE">
          <w:rPr>
            <w:rFonts w:ascii="Lucida Sans Unicode" w:hAnsi="Lucida Sans Unicode" w:cs="Lucida Sans Unicode"/>
          </w:rPr>
          <w:t xml:space="preserve"> </w:t>
        </w:r>
      </w:ins>
      <w:ins w:id="455" w:author="Han Vermolen" w:date="2014-10-01T09:00:00Z">
        <w:r w:rsidR="00EE6CCE">
          <w:rPr>
            <w:rFonts w:ascii="Lucida Sans Unicode" w:hAnsi="Lucida Sans Unicode" w:cs="Lucida Sans Unicode"/>
          </w:rPr>
          <w:t xml:space="preserve">to create </w:t>
        </w:r>
      </w:ins>
      <w:ins w:id="456" w:author="Han Vermolen" w:date="2014-10-01T08:59:00Z">
        <w:r w:rsidR="00EE6CCE">
          <w:rPr>
            <w:rFonts w:ascii="Lucida Sans Unicode" w:hAnsi="Lucida Sans Unicode" w:cs="Lucida Sans Unicode"/>
          </w:rPr>
          <w:t xml:space="preserve">a gaming platform for kids </w:t>
        </w:r>
      </w:ins>
      <w:ins w:id="457" w:author="Han Vermolen" w:date="2014-10-01T09:00:00Z">
        <w:r w:rsidR="00EE6CCE">
          <w:rPr>
            <w:rFonts w:ascii="Lucida Sans Unicode" w:hAnsi="Lucida Sans Unicode" w:cs="Lucida Sans Unicode"/>
          </w:rPr>
          <w:t xml:space="preserve">in care facilities has been around now for a couple of years. At this point we want to build momentum for the project again. </w:t>
        </w:r>
      </w:ins>
      <w:ins w:id="458" w:author="Han Vermolen" w:date="2014-10-01T09:01:00Z">
        <w:r w:rsidR="00EE6CCE">
          <w:rPr>
            <w:rFonts w:ascii="Lucida Sans Unicode" w:hAnsi="Lucida Sans Unicode" w:cs="Lucida Sans Unicode"/>
          </w:rPr>
          <w:t>Prior to this document we</w:t>
        </w:r>
        <w:r w:rsidR="00051D2C">
          <w:rPr>
            <w:rFonts w:ascii="Lucida Sans Unicode" w:hAnsi="Lucida Sans Unicode" w:cs="Lucida Sans Unicode"/>
          </w:rPr>
          <w:t xml:space="preserve"> wrote a document describing our initial</w:t>
        </w:r>
        <w:r w:rsidR="00EE6CCE">
          <w:rPr>
            <w:rFonts w:ascii="Lucida Sans Unicode" w:hAnsi="Lucida Sans Unicode" w:cs="Lucida Sans Unicode"/>
          </w:rPr>
          <w:t xml:space="preserve"> basic ideas </w:t>
        </w:r>
      </w:ins>
      <w:ins w:id="459" w:author="Han Vermolen" w:date="2014-10-01T09:02:00Z">
        <w:r w:rsidR="00051D2C">
          <w:rPr>
            <w:rFonts w:ascii="Lucida Sans Unicode" w:hAnsi="Lucida Sans Unicode" w:cs="Lucida Sans Unicode"/>
          </w:rPr>
          <w:t>for</w:t>
        </w:r>
      </w:ins>
      <w:ins w:id="460" w:author="Han Vermolen" w:date="2014-10-01T09:01:00Z">
        <w:r w:rsidR="00EE6CCE">
          <w:rPr>
            <w:rFonts w:ascii="Lucida Sans Unicode" w:hAnsi="Lucida Sans Unicode" w:cs="Lucida Sans Unicode"/>
          </w:rPr>
          <w:t xml:space="preserve"> our concept.</w:t>
        </w:r>
        <w:r w:rsidR="00051D2C">
          <w:rPr>
            <w:rFonts w:ascii="Lucida Sans Unicode" w:hAnsi="Lucida Sans Unicode" w:cs="Lucida Sans Unicode"/>
          </w:rPr>
          <w:t xml:space="preserve"> See: outlineCombi_HanRon.doc</w:t>
        </w:r>
      </w:ins>
    </w:p>
    <w:p w14:paraId="2743ACBC" w14:textId="77777777" w:rsidR="00483100" w:rsidRPr="00EE6CCE" w:rsidRDefault="00483100" w:rsidP="00483100">
      <w:pPr>
        <w:rPr>
          <w:rFonts w:ascii="Lucida Sans Unicode" w:hAnsi="Lucida Sans Unicode" w:cs="Lucida Sans Unicode"/>
          <w:rPrChange w:id="461" w:author="Han Vermolen" w:date="2014-10-01T08:59:00Z">
            <w:rPr>
              <w:rFonts w:ascii="Lucida Sans Unicode" w:hAnsi="Lucida Sans Unicode" w:cs="Lucida Sans Unicode"/>
              <w:lang w:val="nl-NL"/>
            </w:rPr>
          </w:rPrChange>
        </w:rPr>
      </w:pPr>
    </w:p>
    <w:p w14:paraId="6A4680DC" w14:textId="77777777" w:rsidR="00051D2C" w:rsidRDefault="00483100" w:rsidP="00483100">
      <w:pPr>
        <w:rPr>
          <w:ins w:id="462" w:author="Han Vermolen" w:date="2014-10-01T15:26:00Z"/>
          <w:rFonts w:ascii="Lucida Sans Unicode" w:hAnsi="Lucida Sans Unicode" w:cs="Lucida Sans Unicode"/>
        </w:rPr>
      </w:pPr>
      <w:del w:id="463" w:author="Han Vermolen" w:date="2014-10-01T09:04:00Z">
        <w:r w:rsidRPr="00EE6CCE" w:rsidDel="00051D2C">
          <w:rPr>
            <w:rFonts w:ascii="Lucida Sans Unicode" w:hAnsi="Lucida Sans Unicode" w:cs="Lucida Sans Unicode"/>
            <w:rPrChange w:id="464" w:author="Han Vermolen" w:date="2014-10-01T08:59:00Z">
              <w:rPr>
                <w:rFonts w:ascii="Lucida Sans Unicode" w:hAnsi="Lucida Sans Unicode" w:cs="Lucida Sans Unicode"/>
                <w:lang w:val="nl-NL"/>
              </w:rPr>
            </w:rPrChange>
          </w:rPr>
          <w:delText>In dit plan van aanpak willen we deze ideeën omzetten naar concrete stappen die genomen moeten worden om van A naar Z te komen. Deze weg zullen we zelf moeten plaveien…</w:delText>
        </w:r>
      </w:del>
      <w:ins w:id="465" w:author="Han Vermolen" w:date="2014-10-01T09:02:00Z">
        <w:r w:rsidR="00051D2C">
          <w:rPr>
            <w:rFonts w:ascii="Lucida Sans Unicode" w:hAnsi="Lucida Sans Unicode" w:cs="Lucida Sans Unicode"/>
          </w:rPr>
          <w:t xml:space="preserve">The goal of this plan of approach is to transform our basic concept into </w:t>
        </w:r>
      </w:ins>
      <w:ins w:id="466" w:author="Han Vermolen" w:date="2014-10-01T09:04:00Z">
        <w:r w:rsidR="00051D2C">
          <w:rPr>
            <w:rFonts w:ascii="Lucida Sans Unicode" w:hAnsi="Lucida Sans Unicode" w:cs="Lucida Sans Unicode"/>
          </w:rPr>
          <w:t xml:space="preserve">a description of a number of </w:t>
        </w:r>
      </w:ins>
      <w:ins w:id="467" w:author="Han Vermolen" w:date="2014-10-01T09:02:00Z">
        <w:r w:rsidR="00051D2C">
          <w:rPr>
            <w:rFonts w:ascii="Lucida Sans Unicode" w:hAnsi="Lucida Sans Unicode" w:cs="Lucida Sans Unicode"/>
          </w:rPr>
          <w:t>concrete steps that need to be taken to get from start to finish.</w:t>
        </w:r>
      </w:ins>
    </w:p>
    <w:p w14:paraId="2DCA6C96" w14:textId="77777777" w:rsidR="00376421" w:rsidRDefault="00376421" w:rsidP="00483100">
      <w:pPr>
        <w:rPr>
          <w:ins w:id="468" w:author="Han Vermolen" w:date="2014-10-01T15:26:00Z"/>
          <w:rFonts w:ascii="Lucida Sans Unicode" w:hAnsi="Lucida Sans Unicode" w:cs="Lucida Sans Unicode"/>
        </w:rPr>
      </w:pPr>
    </w:p>
    <w:p w14:paraId="49B48936" w14:textId="77777777" w:rsidR="00376421" w:rsidRPr="00EE6CCE" w:rsidRDefault="00376421" w:rsidP="00483100">
      <w:pPr>
        <w:rPr>
          <w:rFonts w:ascii="Lucida Sans Unicode" w:hAnsi="Lucida Sans Unicode" w:cs="Lucida Sans Unicode"/>
          <w:rPrChange w:id="469" w:author="Han Vermolen" w:date="2014-10-01T08:59:00Z">
            <w:rPr>
              <w:rFonts w:ascii="Lucida Sans Unicode" w:hAnsi="Lucida Sans Unicode" w:cs="Lucida Sans Unicode"/>
              <w:lang w:val="nl-NL"/>
            </w:rPr>
          </w:rPrChange>
        </w:rPr>
      </w:pPr>
      <w:ins w:id="470" w:author="Han Vermolen" w:date="2014-10-01T15:26:00Z">
        <w:r>
          <w:rPr>
            <w:rFonts w:ascii="Lucida Sans Unicode" w:hAnsi="Lucida Sans Unicode" w:cs="Lucida Sans Unicode"/>
          </w:rPr>
          <w:t xml:space="preserve">The team members will be divided into the core group of people that will make certain commitments to the project and contributors that have a role in the project that is less of a commitment to </w:t>
        </w:r>
      </w:ins>
      <w:ins w:id="471" w:author="Han Vermolen" w:date="2014-10-01T15:28:00Z">
        <w:r>
          <w:rPr>
            <w:rFonts w:ascii="Lucida Sans Unicode" w:hAnsi="Lucida Sans Unicode" w:cs="Lucida Sans Unicode"/>
          </w:rPr>
          <w:t>contribute</w:t>
        </w:r>
      </w:ins>
      <w:ins w:id="472" w:author="Han Vermolen" w:date="2014-10-01T15:26:00Z">
        <w:r>
          <w:rPr>
            <w:rFonts w:ascii="Lucida Sans Unicode" w:hAnsi="Lucida Sans Unicode" w:cs="Lucida Sans Unicode"/>
          </w:rPr>
          <w:t xml:space="preserve"> </w:t>
        </w:r>
      </w:ins>
      <w:ins w:id="473" w:author="Han Vermolen" w:date="2014-10-01T15:28:00Z">
        <w:r>
          <w:rPr>
            <w:rFonts w:ascii="Lucida Sans Unicode" w:hAnsi="Lucida Sans Unicode" w:cs="Lucida Sans Unicode"/>
          </w:rPr>
          <w:t>a set amount of time or uphold a specific responsibility like project management.</w:t>
        </w:r>
      </w:ins>
    </w:p>
    <w:p w14:paraId="2E00CAD7" w14:textId="77777777" w:rsidR="00051D2C" w:rsidDel="008830BD" w:rsidRDefault="00051D2C" w:rsidP="00483100">
      <w:pPr>
        <w:rPr>
          <w:ins w:id="474" w:author="Han Vermolen" w:date="2014-10-01T09:04:00Z"/>
          <w:del w:id="475" w:author="Han Vermolen" w:date="2014-10-03T10:24:00Z"/>
          <w:rFonts w:ascii="Lucida Sans Unicode" w:hAnsi="Lucida Sans Unicode" w:cs="Lucida Sans Unicode"/>
        </w:rPr>
      </w:pPr>
    </w:p>
    <w:p w14:paraId="6F7254FF" w14:textId="77777777" w:rsidR="00051D2C" w:rsidRPr="00EE6CCE" w:rsidDel="00051D2C" w:rsidRDefault="00051D2C">
      <w:pPr>
        <w:jc w:val="both"/>
        <w:rPr>
          <w:del w:id="476" w:author="Han Vermolen" w:date="2014-10-01T09:04:00Z"/>
          <w:rFonts w:ascii="Lucida Sans Unicode" w:hAnsi="Lucida Sans Unicode" w:cs="Lucida Sans Unicode"/>
          <w:rPrChange w:id="477" w:author="Han Vermolen" w:date="2014-10-01T08:59:00Z">
            <w:rPr>
              <w:del w:id="478" w:author="Han Vermolen" w:date="2014-10-01T09:04:00Z"/>
              <w:rFonts w:ascii="Lucida Sans Unicode" w:hAnsi="Lucida Sans Unicode" w:cs="Lucida Sans Unicode"/>
              <w:lang w:val="nl-NL"/>
            </w:rPr>
          </w:rPrChange>
        </w:rPr>
        <w:pPrChange w:id="479" w:author="Han Vermolen" w:date="2014-10-03T10:24:00Z">
          <w:pPr/>
        </w:pPrChange>
      </w:pPr>
    </w:p>
    <w:p w14:paraId="1033B200" w14:textId="77777777" w:rsidR="00483100" w:rsidRPr="00EE6CCE" w:rsidDel="008830BD" w:rsidRDefault="00483100">
      <w:pPr>
        <w:jc w:val="both"/>
        <w:rPr>
          <w:del w:id="480" w:author="Han Vermolen" w:date="2014-10-03T10:24:00Z"/>
          <w:rFonts w:ascii="Lucida Sans Unicode" w:hAnsi="Lucida Sans Unicode" w:cs="Lucida Sans Unicode"/>
          <w:rPrChange w:id="481" w:author="Han Vermolen" w:date="2014-10-01T08:59:00Z">
            <w:rPr>
              <w:del w:id="482" w:author="Han Vermolen" w:date="2014-10-03T10:24:00Z"/>
              <w:rFonts w:ascii="Lucida Sans Unicode" w:hAnsi="Lucida Sans Unicode" w:cs="Lucida Sans Unicode"/>
              <w:lang w:val="nl-NL"/>
            </w:rPr>
          </w:rPrChange>
        </w:rPr>
        <w:pPrChange w:id="483" w:author="Han Vermolen" w:date="2014-10-03T10:24:00Z">
          <w:pPr/>
        </w:pPrChange>
      </w:pPr>
      <w:del w:id="484" w:author="Han Vermolen" w:date="2014-10-03T10:24:00Z">
        <w:r w:rsidRPr="00051D2C" w:rsidDel="008830BD">
          <w:rPr>
            <w:rFonts w:ascii="Lucida Sans Unicode" w:hAnsi="Lucida Sans Unicode" w:cs="Lucida Sans Unicode"/>
            <w:highlight w:val="yellow"/>
            <w:lang w:val="nl-NL"/>
            <w:rPrChange w:id="485" w:author="Han Vermolen" w:date="2014-10-01T09:05:00Z">
              <w:rPr>
                <w:rFonts w:ascii="Lucida Sans Unicode" w:hAnsi="Lucida Sans Unicode" w:cs="Lucida Sans Unicode"/>
                <w:lang w:val="nl-NL"/>
              </w:rPr>
            </w:rPrChange>
          </w:rPr>
          <w:delText>Han heeft contacten gelegd met</w:delText>
        </w:r>
        <w:r w:rsidR="00DA4DF0" w:rsidRPr="00051D2C" w:rsidDel="008830BD">
          <w:rPr>
            <w:rFonts w:ascii="Lucida Sans Unicode" w:hAnsi="Lucida Sans Unicode" w:cs="Lucida Sans Unicode"/>
            <w:highlight w:val="yellow"/>
            <w:lang w:val="nl-NL"/>
            <w:rPrChange w:id="486" w:author="Han Vermolen" w:date="2014-10-01T09:05:00Z">
              <w:rPr>
                <w:rFonts w:ascii="Lucida Sans Unicode" w:hAnsi="Lucida Sans Unicode" w:cs="Lucida Sans Unicode"/>
                <w:lang w:val="nl-NL"/>
              </w:rPr>
            </w:rPrChange>
          </w:rPr>
          <w:delText xml:space="preserve"> enkele</w:delText>
        </w:r>
        <w:r w:rsidRPr="00051D2C" w:rsidDel="008830BD">
          <w:rPr>
            <w:rFonts w:ascii="Lucida Sans Unicode" w:hAnsi="Lucida Sans Unicode" w:cs="Lucida Sans Unicode"/>
            <w:highlight w:val="yellow"/>
            <w:lang w:val="nl-NL"/>
            <w:rPrChange w:id="487" w:author="Han Vermolen" w:date="2014-10-01T09:05:00Z">
              <w:rPr>
                <w:rFonts w:ascii="Lucida Sans Unicode" w:hAnsi="Lucida Sans Unicode" w:cs="Lucida Sans Unicode"/>
                <w:lang w:val="nl-NL"/>
              </w:rPr>
            </w:rPrChange>
          </w:rPr>
          <w:delText xml:space="preserve"> personen die ons mogelijk willen helpen bij de ontwikkeling van het concept. </w:delText>
        </w:r>
        <w:r w:rsidRPr="00051D2C" w:rsidDel="008830BD">
          <w:rPr>
            <w:rFonts w:ascii="Lucida Sans Unicode" w:hAnsi="Lucida Sans Unicode" w:cs="Lucida Sans Unicode"/>
            <w:highlight w:val="yellow"/>
            <w:rPrChange w:id="488" w:author="Han Vermolen" w:date="2014-10-01T09:05:00Z">
              <w:rPr>
                <w:rFonts w:ascii="Lucida Sans Unicode" w:hAnsi="Lucida Sans Unicode" w:cs="Lucida Sans Unicode"/>
                <w:lang w:val="nl-NL"/>
              </w:rPr>
            </w:rPrChange>
          </w:rPr>
          <w:delText xml:space="preserve">Qua discipline loopt dat van een psycholoog tot kunstenaars. </w:delText>
        </w:r>
        <w:r w:rsidR="00DA4DF0" w:rsidRPr="00051D2C" w:rsidDel="008830BD">
          <w:rPr>
            <w:rFonts w:ascii="Lucida Sans Unicode" w:hAnsi="Lucida Sans Unicode" w:cs="Lucida Sans Unicode"/>
            <w:highlight w:val="yellow"/>
            <w:rPrChange w:id="489" w:author="Han Vermolen" w:date="2014-10-01T09:05:00Z">
              <w:rPr>
                <w:rFonts w:ascii="Lucida Sans Unicode" w:hAnsi="Lucida Sans Unicode" w:cs="Lucida Sans Unicode"/>
                <w:lang w:val="nl-NL"/>
              </w:rPr>
            </w:rPrChange>
          </w:rPr>
          <w:delText>In de komende tijd zullen we meer mensen/disciplines om ons heen moeten verzamelen. Hoe verder we komen in het hele ontwikkelproces, hoe makkelijker dat zal gaan, omdat er meer illustratief materiaal zal zijn.</w:delText>
        </w:r>
      </w:del>
    </w:p>
    <w:p w14:paraId="2A406B1D" w14:textId="77777777" w:rsidR="00600A62" w:rsidRPr="00EE6CCE" w:rsidDel="008830BD" w:rsidRDefault="00600A62">
      <w:pPr>
        <w:jc w:val="both"/>
        <w:rPr>
          <w:del w:id="490" w:author="Han Vermolen" w:date="2014-10-03T10:24:00Z"/>
          <w:rFonts w:ascii="Lucida Sans Unicode" w:hAnsi="Lucida Sans Unicode" w:cs="Lucida Sans Unicode"/>
          <w:rPrChange w:id="491" w:author="Han Vermolen" w:date="2014-10-01T08:59:00Z">
            <w:rPr>
              <w:del w:id="492" w:author="Han Vermolen" w:date="2014-10-03T10:24:00Z"/>
              <w:rFonts w:ascii="Lucida Sans Unicode" w:hAnsi="Lucida Sans Unicode" w:cs="Lucida Sans Unicode"/>
              <w:lang w:val="nl-NL"/>
            </w:rPr>
          </w:rPrChange>
        </w:rPr>
        <w:pPrChange w:id="493" w:author="Han Vermolen" w:date="2014-10-03T10:24:00Z">
          <w:pPr/>
        </w:pPrChange>
      </w:pPr>
    </w:p>
    <w:p w14:paraId="045A0B75" w14:textId="77777777" w:rsidR="00600A62" w:rsidRPr="00EE6CCE" w:rsidDel="008830BD" w:rsidRDefault="00600A62">
      <w:pPr>
        <w:jc w:val="both"/>
        <w:rPr>
          <w:del w:id="494" w:author="Han Vermolen" w:date="2014-10-03T10:24:00Z"/>
          <w:rPrChange w:id="495" w:author="Han Vermolen" w:date="2014-10-01T08:59:00Z">
            <w:rPr>
              <w:del w:id="496" w:author="Han Vermolen" w:date="2014-10-03T10:24:00Z"/>
              <w:lang w:val="nl-NL"/>
            </w:rPr>
          </w:rPrChange>
        </w:rPr>
        <w:pPrChange w:id="497" w:author="Han Vermolen" w:date="2014-10-03T10:24:00Z">
          <w:pPr/>
        </w:pPrChange>
      </w:pPr>
    </w:p>
    <w:p w14:paraId="0D764BC4" w14:textId="77777777" w:rsidR="00447BE1" w:rsidRPr="00EE6CCE" w:rsidDel="008830BD" w:rsidRDefault="00447BE1">
      <w:pPr>
        <w:jc w:val="both"/>
        <w:rPr>
          <w:del w:id="498" w:author="Han Vermolen" w:date="2014-10-03T10:24:00Z"/>
          <w:rFonts w:ascii="Lucida Sans Unicode" w:hAnsi="Lucida Sans Unicode" w:cs="Lucida Sans Unicode"/>
          <w:rPrChange w:id="499" w:author="Han Vermolen" w:date="2014-10-01T08:59:00Z">
            <w:rPr>
              <w:del w:id="500" w:author="Han Vermolen" w:date="2014-10-03T10:24:00Z"/>
              <w:rFonts w:ascii="Lucida Sans Unicode" w:hAnsi="Lucida Sans Unicode" w:cs="Lucida Sans Unicode"/>
              <w:lang w:val="nl-NL"/>
            </w:rPr>
          </w:rPrChange>
        </w:rPr>
        <w:pPrChange w:id="501" w:author="Han Vermolen" w:date="2014-10-03T10:24:00Z">
          <w:pPr/>
        </w:pPrChange>
      </w:pPr>
    </w:p>
    <w:p w14:paraId="0E4563E4" w14:textId="77777777" w:rsidR="008A0A62" w:rsidRPr="00EE6CCE" w:rsidRDefault="00483100">
      <w:pPr>
        <w:pStyle w:val="Heading1"/>
        <w:numPr>
          <w:ilvl w:val="0"/>
          <w:numId w:val="0"/>
        </w:numPr>
        <w:rPr>
          <w:rPrChange w:id="502" w:author="Han Vermolen" w:date="2014-10-01T08:59:00Z">
            <w:rPr>
              <w:lang w:val="nl-NL"/>
            </w:rPr>
          </w:rPrChange>
        </w:rPr>
        <w:pPrChange w:id="503" w:author="Han Vermolen" w:date="2014-10-03T10:24:00Z">
          <w:pPr>
            <w:pStyle w:val="Heading1"/>
            <w:jc w:val="right"/>
          </w:pPr>
        </w:pPrChange>
      </w:pPr>
      <w:del w:id="504" w:author="Han Vermolen" w:date="2014-10-01T09:24:00Z">
        <w:r w:rsidRPr="00EE6CCE" w:rsidDel="00B231D6">
          <w:rPr>
            <w:rPrChange w:id="505" w:author="Han Vermolen" w:date="2014-10-01T08:59:00Z">
              <w:rPr>
                <w:lang w:val="nl-NL"/>
              </w:rPr>
            </w:rPrChange>
          </w:rPr>
          <w:lastRenderedPageBreak/>
          <w:delText>ontwikkelingsgebieden</w:delText>
        </w:r>
      </w:del>
      <w:bookmarkStart w:id="506" w:name="_Toc400301074"/>
      <w:ins w:id="507" w:author="Han Vermolen" w:date="2014-10-01T09:24:00Z">
        <w:r w:rsidR="00B231D6">
          <w:t>Areas of development</w:t>
        </w:r>
      </w:ins>
      <w:bookmarkEnd w:id="506"/>
    </w:p>
    <w:p w14:paraId="1715D276" w14:textId="5B21DBDE" w:rsidR="00B231D6" w:rsidRPr="00EE6CCE" w:rsidRDefault="00F82D0F" w:rsidP="00F82D0F">
      <w:pPr>
        <w:rPr>
          <w:rFonts w:ascii="Lucida Sans Unicode" w:hAnsi="Lucida Sans Unicode" w:cs="Lucida Sans Unicode"/>
          <w:rPrChange w:id="508" w:author="Han Vermolen" w:date="2014-10-01T08:59:00Z">
            <w:rPr>
              <w:rFonts w:ascii="Lucida Sans Unicode" w:hAnsi="Lucida Sans Unicode" w:cs="Lucida Sans Unicode"/>
              <w:lang w:val="nl-NL"/>
            </w:rPr>
          </w:rPrChange>
        </w:rPr>
      </w:pPr>
      <w:del w:id="509" w:author="Han Vermolen" w:date="2014-10-01T09:52:00Z">
        <w:r w:rsidRPr="00EE6CCE" w:rsidDel="00CF0B91">
          <w:rPr>
            <w:rFonts w:ascii="Lucida Sans Unicode" w:hAnsi="Lucida Sans Unicode" w:cs="Lucida Sans Unicode"/>
            <w:rPrChange w:id="510" w:author="Han Vermolen" w:date="2014-10-01T08:59:00Z">
              <w:rPr>
                <w:rFonts w:ascii="Lucida Sans Unicode" w:hAnsi="Lucida Sans Unicode" w:cs="Lucida Sans Unicode"/>
                <w:lang w:val="nl-NL"/>
              </w:rPr>
            </w:rPrChange>
          </w:rPr>
          <w:delText xml:space="preserve">In dit hoofdstuk worden de werkzaamheden kort geschetst, en aan een (of meerdere) personen gekoppeld. Per onderdeel </w:delText>
        </w:r>
        <w:r w:rsidR="0000404E" w:rsidRPr="00EE6CCE" w:rsidDel="00CF0B91">
          <w:rPr>
            <w:rFonts w:ascii="Lucida Sans Unicode" w:hAnsi="Lucida Sans Unicode" w:cs="Lucida Sans Unicode"/>
            <w:rPrChange w:id="511" w:author="Han Vermolen" w:date="2014-10-01T08:59:00Z">
              <w:rPr>
                <w:rFonts w:ascii="Lucida Sans Unicode" w:hAnsi="Lucida Sans Unicode" w:cs="Lucida Sans Unicode"/>
                <w:lang w:val="nl-NL"/>
              </w:rPr>
            </w:rPrChange>
          </w:rPr>
          <w:delText>zal een apart ontwikkeldocument</w:delText>
        </w:r>
        <w:r w:rsidRPr="00EE6CCE" w:rsidDel="00CF0B91">
          <w:rPr>
            <w:rFonts w:ascii="Lucida Sans Unicode" w:hAnsi="Lucida Sans Unicode" w:cs="Lucida Sans Unicode"/>
            <w:rPrChange w:id="512" w:author="Han Vermolen" w:date="2014-10-01T08:59:00Z">
              <w:rPr>
                <w:rFonts w:ascii="Lucida Sans Unicode" w:hAnsi="Lucida Sans Unicode" w:cs="Lucida Sans Unicode"/>
                <w:lang w:val="nl-NL"/>
              </w:rPr>
            </w:rPrChange>
          </w:rPr>
          <w:delText xml:space="preserve"> </w:delText>
        </w:r>
        <w:r w:rsidR="0000404E" w:rsidRPr="00EE6CCE" w:rsidDel="00CF0B91">
          <w:rPr>
            <w:rFonts w:ascii="Lucida Sans Unicode" w:hAnsi="Lucida Sans Unicode" w:cs="Lucida Sans Unicode"/>
            <w:rPrChange w:id="513" w:author="Han Vermolen" w:date="2014-10-01T08:59:00Z">
              <w:rPr>
                <w:rFonts w:ascii="Lucida Sans Unicode" w:hAnsi="Lucida Sans Unicode" w:cs="Lucida Sans Unicode"/>
                <w:lang w:val="nl-NL"/>
              </w:rPr>
            </w:rPrChange>
          </w:rPr>
          <w:delText xml:space="preserve">moeten worden geschreven, dit document schetst enkel de </w:delText>
        </w:r>
        <w:r w:rsidR="00C207E2" w:rsidRPr="00EE6CCE" w:rsidDel="00CF0B91">
          <w:rPr>
            <w:rFonts w:ascii="Lucida Sans Unicode" w:hAnsi="Lucida Sans Unicode" w:cs="Lucida Sans Unicode"/>
            <w:rPrChange w:id="514" w:author="Han Vermolen" w:date="2014-10-01T08:59:00Z">
              <w:rPr>
                <w:rFonts w:ascii="Lucida Sans Unicode" w:hAnsi="Lucida Sans Unicode" w:cs="Lucida Sans Unicode"/>
                <w:lang w:val="nl-NL"/>
              </w:rPr>
            </w:rPrChange>
          </w:rPr>
          <w:delText>outline van ieder ontwikkelingsgebied.</w:delText>
        </w:r>
      </w:del>
      <w:ins w:id="515" w:author="Han Vermolen" w:date="2014-10-01T09:24:00Z">
        <w:r w:rsidR="00B231D6">
          <w:rPr>
            <w:rFonts w:ascii="Lucida Sans Unicode" w:hAnsi="Lucida Sans Unicode" w:cs="Lucida Sans Unicode"/>
          </w:rPr>
          <w:t xml:space="preserve">This chapter </w:t>
        </w:r>
      </w:ins>
      <w:ins w:id="516" w:author="Han Vermolen" w:date="2014-10-01T09:26:00Z">
        <w:r w:rsidR="00B231D6">
          <w:rPr>
            <w:rFonts w:ascii="Lucida Sans Unicode" w:hAnsi="Lucida Sans Unicode" w:cs="Lucida Sans Unicode"/>
          </w:rPr>
          <w:t xml:space="preserve">briefly </w:t>
        </w:r>
      </w:ins>
      <w:ins w:id="517" w:author="Han Vermolen" w:date="2014-10-01T09:24:00Z">
        <w:r w:rsidR="00B231D6">
          <w:rPr>
            <w:rFonts w:ascii="Lucida Sans Unicode" w:hAnsi="Lucida Sans Unicode" w:cs="Lucida Sans Unicode"/>
          </w:rPr>
          <w:t xml:space="preserve">describes </w:t>
        </w:r>
      </w:ins>
      <w:ins w:id="518" w:author="Han Vermolen" w:date="2014-10-01T09:26:00Z">
        <w:r w:rsidR="00B231D6">
          <w:rPr>
            <w:rFonts w:ascii="Lucida Sans Unicode" w:hAnsi="Lucida Sans Unicode" w:cs="Lucida Sans Unicode"/>
          </w:rPr>
          <w:t xml:space="preserve">the areas of development for the set-up phase of </w:t>
        </w:r>
      </w:ins>
      <w:ins w:id="519" w:author="Han Vermolen" w:date="2014-10-05T19:45:00Z">
        <w:r w:rsidR="00782F94">
          <w:rPr>
            <w:rFonts w:ascii="Lucida Sans Unicode" w:hAnsi="Lucida Sans Unicode" w:cs="Lucida Sans Unicode"/>
          </w:rPr>
          <w:t>HospiKids</w:t>
        </w:r>
      </w:ins>
      <w:ins w:id="520" w:author="Han Vermolen" w:date="2014-10-01T09:28:00Z">
        <w:r w:rsidR="00B231D6">
          <w:rPr>
            <w:rFonts w:ascii="Lucida Sans Unicode" w:hAnsi="Lucida Sans Unicode" w:cs="Lucida Sans Unicode"/>
          </w:rPr>
          <w:t xml:space="preserve">. All areas are initially coupled with one or more team members. </w:t>
        </w:r>
      </w:ins>
      <w:ins w:id="521" w:author="Han Vermolen" w:date="2014-10-01T09:50:00Z">
        <w:r w:rsidR="00CF0B91">
          <w:rPr>
            <w:rFonts w:ascii="Lucida Sans Unicode" w:hAnsi="Lucida Sans Unicode" w:cs="Lucida Sans Unicode"/>
          </w:rPr>
          <w:t>Each area of development must be reviewed to ascertain whether it merits it</w:t>
        </w:r>
      </w:ins>
      <w:ins w:id="522" w:author="Han Vermolen" w:date="2014-10-01T09:51:00Z">
        <w:r w:rsidR="00CF0B91">
          <w:rPr>
            <w:rFonts w:ascii="Lucida Sans Unicode" w:hAnsi="Lucida Sans Unicode" w:cs="Lucida Sans Unicode"/>
          </w:rPr>
          <w:t>s own development document. This chapter only describes a brief outline of all the areas of development for the set-up phase.</w:t>
        </w:r>
      </w:ins>
    </w:p>
    <w:p w14:paraId="3B37A7EC" w14:textId="77777777" w:rsidR="00F82D0F" w:rsidRPr="00EE6CCE" w:rsidRDefault="00F82D0F" w:rsidP="00F82D0F">
      <w:pPr>
        <w:rPr>
          <w:rPrChange w:id="523" w:author="Han Vermolen" w:date="2014-10-01T08:59:00Z">
            <w:rPr>
              <w:lang w:val="nl-NL"/>
            </w:rPr>
          </w:rPrChange>
        </w:rPr>
      </w:pPr>
    </w:p>
    <w:p w14:paraId="6131E545" w14:textId="77777777" w:rsidR="00F82D0F" w:rsidRDefault="00F82D0F" w:rsidP="00F82D0F">
      <w:pPr>
        <w:pStyle w:val="Heading2"/>
        <w:rPr>
          <w:ins w:id="524" w:author="Han Vermolen" w:date="2014-10-01T09:52:00Z"/>
        </w:rPr>
      </w:pPr>
      <w:del w:id="525" w:author="Han Vermolen" w:date="2014-10-01T09:52:00Z">
        <w:r w:rsidRPr="00EE6CCE" w:rsidDel="00CF0B91">
          <w:rPr>
            <w:rPrChange w:id="526" w:author="Han Vermolen" w:date="2014-10-01T08:59:00Z">
              <w:rPr>
                <w:lang w:val="nl-NL"/>
              </w:rPr>
            </w:rPrChange>
          </w:rPr>
          <w:delText>Het opzetten van een ontwikkelomgeving</w:delText>
        </w:r>
      </w:del>
      <w:bookmarkStart w:id="527" w:name="_Toc400301075"/>
      <w:ins w:id="528" w:author="Han Vermolen" w:date="2014-10-01T09:52:00Z">
        <w:r w:rsidR="002E28E7">
          <w:t>D</w:t>
        </w:r>
        <w:r w:rsidR="00CF0B91">
          <w:t>evelopment environment</w:t>
        </w:r>
        <w:bookmarkEnd w:id="527"/>
      </w:ins>
    </w:p>
    <w:p w14:paraId="52356E6B" w14:textId="77777777" w:rsidR="001C1E86" w:rsidRPr="001C1E86" w:rsidDel="001C1E86" w:rsidRDefault="001C1E86">
      <w:pPr>
        <w:rPr>
          <w:del w:id="529" w:author="Han Vermolen" w:date="2014-10-01T09:52:00Z"/>
          <w:rPrChange w:id="530" w:author="Han Vermolen" w:date="2014-10-01T09:52:00Z">
            <w:rPr>
              <w:del w:id="531" w:author="Han Vermolen" w:date="2014-10-01T09:52:00Z"/>
              <w:lang w:val="nl-NL"/>
            </w:rPr>
          </w:rPrChange>
        </w:rPr>
        <w:pPrChange w:id="532" w:author="Han Vermolen" w:date="2014-10-01T09:52:00Z">
          <w:pPr>
            <w:pStyle w:val="Heading2"/>
          </w:pPr>
        </w:pPrChange>
      </w:pPr>
    </w:p>
    <w:p w14:paraId="66D9DD5B" w14:textId="77777777" w:rsidR="001C1E86" w:rsidRDefault="00F82D0F" w:rsidP="00F82D0F">
      <w:pPr>
        <w:rPr>
          <w:ins w:id="533" w:author="Han Vermolen" w:date="2014-10-01T10:09:00Z"/>
          <w:rFonts w:ascii="Lucida Sans Unicode" w:hAnsi="Lucida Sans Unicode" w:cs="Lucida Sans Unicode"/>
        </w:rPr>
      </w:pPr>
      <w:del w:id="534" w:author="Han Vermolen" w:date="2014-10-01T10:11:00Z">
        <w:r w:rsidRPr="00E478B3" w:rsidDel="00E478B3">
          <w:rPr>
            <w:rFonts w:ascii="Lucida Sans Unicode" w:hAnsi="Lucida Sans Unicode" w:cs="Lucida Sans Unicode"/>
            <w:lang w:val="en-US"/>
            <w:rPrChange w:id="535" w:author="Han Vermolen" w:date="2014-10-01T10:11:00Z">
              <w:rPr>
                <w:rFonts w:ascii="Lucida Sans Unicode" w:hAnsi="Lucida Sans Unicode" w:cs="Lucida Sans Unicode"/>
                <w:lang w:val="nl-NL"/>
              </w:rPr>
            </w:rPrChange>
          </w:rPr>
          <w:delText>Een omgeving waar we alle documenten kunnen delen</w:delText>
        </w:r>
      </w:del>
      <w:del w:id="536" w:author="Han Vermolen" w:date="2014-10-01T08:50:00Z">
        <w:r w:rsidRPr="00E478B3" w:rsidDel="0075100A">
          <w:rPr>
            <w:rFonts w:ascii="Lucida Sans Unicode" w:hAnsi="Lucida Sans Unicode" w:cs="Lucida Sans Unicode"/>
            <w:lang w:val="en-US"/>
            <w:rPrChange w:id="537" w:author="Han Vermolen" w:date="2014-10-01T10:11:00Z">
              <w:rPr>
                <w:rFonts w:ascii="Lucida Sans Unicode" w:hAnsi="Lucida Sans Unicode" w:cs="Lucida Sans Unicode"/>
                <w:lang w:val="nl-NL"/>
              </w:rPr>
            </w:rPrChange>
          </w:rPr>
          <w:delText xml:space="preserve"> (dropbox?)</w:delText>
        </w:r>
      </w:del>
      <w:del w:id="538" w:author="Han Vermolen" w:date="2014-10-01T10:11:00Z">
        <w:r w:rsidRPr="00E478B3" w:rsidDel="00E478B3">
          <w:rPr>
            <w:rFonts w:ascii="Lucida Sans Unicode" w:hAnsi="Lucida Sans Unicode" w:cs="Lucida Sans Unicode"/>
            <w:lang w:val="en-US"/>
            <w:rPrChange w:id="539" w:author="Han Vermolen" w:date="2014-10-01T10:11:00Z">
              <w:rPr>
                <w:rFonts w:ascii="Lucida Sans Unicode" w:hAnsi="Lucida Sans Unicode" w:cs="Lucida Sans Unicode"/>
                <w:lang w:val="nl-NL"/>
              </w:rPr>
            </w:rPrChange>
          </w:rPr>
          <w:delText>, maar ook waar</w:delText>
        </w:r>
        <w:r w:rsidR="003407AB" w:rsidRPr="00E478B3" w:rsidDel="00E478B3">
          <w:rPr>
            <w:rFonts w:ascii="Lucida Sans Unicode" w:hAnsi="Lucida Sans Unicode" w:cs="Lucida Sans Unicode"/>
            <w:lang w:val="en-US"/>
            <w:rPrChange w:id="540" w:author="Han Vermolen" w:date="2014-10-01T10:11:00Z">
              <w:rPr>
                <w:rFonts w:ascii="Lucida Sans Unicode" w:hAnsi="Lucida Sans Unicode" w:cs="Lucida Sans Unicode"/>
                <w:lang w:val="nl-NL"/>
              </w:rPr>
            </w:rPrChange>
          </w:rPr>
          <w:delText xml:space="preserve"> toekomstige code kan worden geplaatst, gedeeld en gearchiveerd</w:delText>
        </w:r>
      </w:del>
      <w:ins w:id="541" w:author="Han Vermolen" w:date="2014-10-01T10:06:00Z">
        <w:r w:rsidR="00E478B3">
          <w:rPr>
            <w:rFonts w:ascii="Lucida Sans Unicode" w:hAnsi="Lucida Sans Unicode" w:cs="Lucida Sans Unicode"/>
          </w:rPr>
          <w:t xml:space="preserve">We will be setting up an environment for document and in the future source code storage. It’s important that the environment we chose has a good versioning system and an open share model. </w:t>
        </w:r>
      </w:ins>
      <w:ins w:id="542" w:author="Han Vermolen" w:date="2014-10-01T10:07:00Z">
        <w:r w:rsidR="00E478B3">
          <w:rPr>
            <w:rFonts w:ascii="Lucida Sans Unicode" w:hAnsi="Lucida Sans Unicode" w:cs="Lucida Sans Unicode"/>
          </w:rPr>
          <w:t xml:space="preserve">We do not want our environment to be closed off to people wanting to contribute on a very lose basis. </w:t>
        </w:r>
      </w:ins>
      <w:ins w:id="543" w:author="Han Vermolen" w:date="2014-10-01T10:08:00Z">
        <w:r w:rsidR="00E478B3">
          <w:rPr>
            <w:rFonts w:ascii="Lucida Sans Unicode" w:hAnsi="Lucida Sans Unicode" w:cs="Lucida Sans Unicode"/>
          </w:rPr>
          <w:t xml:space="preserve">Basically allowing them to contribute without </w:t>
        </w:r>
      </w:ins>
      <w:ins w:id="544" w:author="Han Vermolen" w:date="2014-10-01T10:09:00Z">
        <w:r w:rsidR="00E478B3">
          <w:rPr>
            <w:rFonts w:ascii="Lucida Sans Unicode" w:hAnsi="Lucida Sans Unicode" w:cs="Lucida Sans Unicode"/>
          </w:rPr>
          <w:t>requiring</w:t>
        </w:r>
      </w:ins>
      <w:ins w:id="545" w:author="Han Vermolen" w:date="2014-10-01T10:08:00Z">
        <w:r w:rsidR="00E478B3">
          <w:rPr>
            <w:rFonts w:ascii="Lucida Sans Unicode" w:hAnsi="Lucida Sans Unicode" w:cs="Lucida Sans Unicode"/>
          </w:rPr>
          <w:t xml:space="preserve"> </w:t>
        </w:r>
      </w:ins>
      <w:ins w:id="546" w:author="Han Vermolen" w:date="2014-10-01T10:09:00Z">
        <w:r w:rsidR="00E478B3">
          <w:rPr>
            <w:rFonts w:ascii="Lucida Sans Unicode" w:hAnsi="Lucida Sans Unicode" w:cs="Lucida Sans Unicode"/>
          </w:rPr>
          <w:t>credentials specifically for this project.</w:t>
        </w:r>
      </w:ins>
    </w:p>
    <w:p w14:paraId="4F0DC7C5" w14:textId="77777777" w:rsidR="00E478B3" w:rsidRDefault="00E478B3" w:rsidP="00F82D0F">
      <w:pPr>
        <w:rPr>
          <w:ins w:id="547" w:author="Han Vermolen" w:date="2014-10-01T10:10:00Z"/>
          <w:rFonts w:ascii="Lucida Sans Unicode" w:hAnsi="Lucida Sans Unicode" w:cs="Lucida Sans Unicode"/>
        </w:rPr>
      </w:pPr>
    </w:p>
    <w:p w14:paraId="5EB5B6FE" w14:textId="77777777" w:rsidR="00E478B3" w:rsidRDefault="00E478B3" w:rsidP="00F82D0F">
      <w:pPr>
        <w:rPr>
          <w:ins w:id="548" w:author="Han Vermolen" w:date="2014-10-01T10:09:00Z"/>
          <w:rFonts w:ascii="Lucida Sans Unicode" w:hAnsi="Lucida Sans Unicode" w:cs="Lucida Sans Unicode"/>
        </w:rPr>
      </w:pPr>
      <w:ins w:id="549" w:author="Han Vermolen" w:date="2014-10-01T10:10:00Z">
        <w:r>
          <w:rPr>
            <w:rFonts w:ascii="Lucida Sans Unicode" w:hAnsi="Lucida Sans Unicode" w:cs="Lucida Sans Unicode"/>
          </w:rPr>
          <w:t>We may need to use an initial system that we already know and transfer to a more fitting system later</w:t>
        </w:r>
      </w:ins>
      <w:ins w:id="550" w:author="Han Vermolen" w:date="2014-10-01T10:22:00Z">
        <w:r w:rsidR="00B5698C">
          <w:rPr>
            <w:rFonts w:ascii="Lucida Sans Unicode" w:hAnsi="Lucida Sans Unicode" w:cs="Lucida Sans Unicode"/>
          </w:rPr>
          <w:t xml:space="preserve">. We would like to prevent </w:t>
        </w:r>
      </w:ins>
      <w:ins w:id="551" w:author="Han Vermolen" w:date="2014-10-01T10:23:00Z">
        <w:r w:rsidR="00B5698C">
          <w:rPr>
            <w:rFonts w:ascii="Lucida Sans Unicode" w:hAnsi="Lucida Sans Unicode" w:cs="Lucida Sans Unicode"/>
          </w:rPr>
          <w:t>having</w:t>
        </w:r>
      </w:ins>
      <w:ins w:id="552" w:author="Han Vermolen" w:date="2014-10-01T10:22:00Z">
        <w:r w:rsidR="00B5698C">
          <w:rPr>
            <w:rFonts w:ascii="Lucida Sans Unicode" w:hAnsi="Lucida Sans Unicode" w:cs="Lucida Sans Unicode"/>
          </w:rPr>
          <w:t xml:space="preserve"> </w:t>
        </w:r>
      </w:ins>
      <w:ins w:id="553" w:author="Han Vermolen" w:date="2014-10-01T10:23:00Z">
        <w:r w:rsidR="00B5698C">
          <w:rPr>
            <w:rFonts w:ascii="Lucida Sans Unicode" w:hAnsi="Lucida Sans Unicode" w:cs="Lucida Sans Unicode"/>
          </w:rPr>
          <w:t>to do this but the knowledge level of the eventual system must be high enough with all team members to work with it in a representative manner.</w:t>
        </w:r>
      </w:ins>
    </w:p>
    <w:p w14:paraId="7C3A13B9" w14:textId="77777777" w:rsidR="001C1E86" w:rsidRDefault="001C1E86" w:rsidP="00F82D0F">
      <w:pPr>
        <w:rPr>
          <w:ins w:id="554" w:author="Han Vermolen" w:date="2014-10-01T09:52:00Z"/>
          <w:rFonts w:ascii="Lucida Sans Unicode" w:hAnsi="Lucida Sans Unicode" w:cs="Lucida Sans Unicode"/>
        </w:rPr>
      </w:pPr>
    </w:p>
    <w:p w14:paraId="5B139E29" w14:textId="77777777" w:rsidR="001C1E86" w:rsidRPr="00EE6CCE" w:rsidRDefault="001C1E86" w:rsidP="00F82D0F">
      <w:pPr>
        <w:rPr>
          <w:ins w:id="555" w:author="Han Vermolen" w:date="2014-10-01T08:49:00Z"/>
          <w:rFonts w:ascii="Lucida Sans Unicode" w:hAnsi="Lucida Sans Unicode" w:cs="Lucida Sans Unicode"/>
          <w:rPrChange w:id="556" w:author="Han Vermolen" w:date="2014-10-01T08:59:00Z">
            <w:rPr>
              <w:ins w:id="557" w:author="Han Vermolen" w:date="2014-10-01T08:49:00Z"/>
              <w:rFonts w:ascii="Lucida Sans Unicode" w:hAnsi="Lucida Sans Unicode" w:cs="Lucida Sans Unicode"/>
              <w:lang w:val="nl-NL"/>
            </w:rPr>
          </w:rPrChange>
        </w:rPr>
      </w:pPr>
      <w:ins w:id="558" w:author="Han Vermolen" w:date="2014-10-01T09:53:00Z">
        <w:r>
          <w:rPr>
            <w:rFonts w:ascii="Lucida Sans Unicode" w:hAnsi="Lucida Sans Unicode" w:cs="Lucida Sans Unicode"/>
          </w:rPr>
          <w:t>Besides the actual development environment being setup documentation should be written to allow other people to partake in the project while being fully aware of how to use the development environment.</w:t>
        </w:r>
      </w:ins>
    </w:p>
    <w:p w14:paraId="1AA771C6" w14:textId="77777777" w:rsidR="00F82D0F" w:rsidRPr="00EE6CCE" w:rsidRDefault="00F82D0F" w:rsidP="00F82D0F">
      <w:pPr>
        <w:rPr>
          <w:rFonts w:ascii="Lucida Sans Unicode" w:hAnsi="Lucida Sans Unicode" w:cs="Lucida Sans Unicode"/>
          <w:rPrChange w:id="559" w:author="Han Vermolen" w:date="2014-10-01T08:59:00Z">
            <w:rPr>
              <w:rFonts w:ascii="Lucida Sans Unicode" w:hAnsi="Lucida Sans Unicode" w:cs="Lucida Sans Unicode"/>
              <w:lang w:val="nl-NL"/>
            </w:rPr>
          </w:rPrChange>
        </w:rPr>
      </w:pPr>
      <w:r w:rsidRPr="00EE6CCE">
        <w:rPr>
          <w:rFonts w:ascii="Lucida Sans Unicode" w:hAnsi="Lucida Sans Unicode" w:cs="Lucida Sans Unicode"/>
          <w:rPrChange w:id="560" w:author="Han Vermolen" w:date="2014-10-01T08:59:00Z">
            <w:rPr>
              <w:rFonts w:ascii="Lucida Sans Unicode" w:hAnsi="Lucida Sans Unicode" w:cs="Lucida Sans Unicode"/>
              <w:lang w:val="nl-NL"/>
            </w:rPr>
          </w:rPrChange>
        </w:rPr>
        <w:t xml:space="preserve"> </w:t>
      </w:r>
    </w:p>
    <w:p w14:paraId="24C47B78" w14:textId="77777777" w:rsidR="00C207E2" w:rsidRPr="00EE6CCE" w:rsidRDefault="00114BDA" w:rsidP="00C207E2">
      <w:pPr>
        <w:numPr>
          <w:ilvl w:val="0"/>
          <w:numId w:val="39"/>
        </w:numPr>
        <w:rPr>
          <w:rFonts w:ascii="Lucida Sans Unicode" w:hAnsi="Lucida Sans Unicode" w:cs="Lucida Sans Unicode"/>
          <w:rPrChange w:id="561" w:author="Han Vermolen" w:date="2014-10-01T08:59:00Z">
            <w:rPr>
              <w:rFonts w:ascii="Lucida Sans Unicode" w:hAnsi="Lucida Sans Unicode" w:cs="Lucida Sans Unicode"/>
              <w:lang w:val="nl-NL"/>
            </w:rPr>
          </w:rPrChange>
        </w:rPr>
      </w:pPr>
      <w:ins w:id="562" w:author="Han Vermolen" w:date="2014-10-01T10:55:00Z">
        <w:r>
          <w:rPr>
            <w:rFonts w:ascii="Lucida Sans Unicode" w:hAnsi="Lucida Sans Unicode" w:cs="Lucida Sans Unicode"/>
          </w:rPr>
          <w:t xml:space="preserve">Person(s) responsible for setup: </w:t>
        </w:r>
      </w:ins>
      <w:del w:id="563" w:author="Han Vermolen" w:date="2014-10-01T09:52:00Z">
        <w:r w:rsidR="00C207E2" w:rsidRPr="00EE6CCE" w:rsidDel="001C1E86">
          <w:rPr>
            <w:rFonts w:ascii="Lucida Sans Unicode" w:hAnsi="Lucida Sans Unicode" w:cs="Lucida Sans Unicode"/>
            <w:rPrChange w:id="564" w:author="Han Vermolen" w:date="2014-10-01T08:59:00Z">
              <w:rPr>
                <w:rFonts w:ascii="Lucida Sans Unicode" w:hAnsi="Lucida Sans Unicode" w:cs="Lucida Sans Unicode"/>
                <w:lang w:val="nl-NL"/>
              </w:rPr>
            </w:rPrChange>
          </w:rPr>
          <w:delText xml:space="preserve">Verantwoordelijk </w:delText>
        </w:r>
      </w:del>
      <w:del w:id="565" w:author="Han Vermolen" w:date="2014-10-01T09:53:00Z">
        <w:r w:rsidR="00C207E2" w:rsidRPr="00EE6CCE" w:rsidDel="001C1E86">
          <w:rPr>
            <w:rFonts w:ascii="Lucida Sans Unicode" w:hAnsi="Lucida Sans Unicode" w:cs="Lucida Sans Unicode"/>
            <w:rPrChange w:id="566" w:author="Han Vermolen" w:date="2014-10-01T08:59:00Z">
              <w:rPr>
                <w:rFonts w:ascii="Lucida Sans Unicode" w:hAnsi="Lucida Sans Unicode" w:cs="Lucida Sans Unicode"/>
                <w:lang w:val="nl-NL"/>
              </w:rPr>
            </w:rPrChange>
          </w:rPr>
          <w:delText>opzet</w:delText>
        </w:r>
      </w:del>
      <w:del w:id="567" w:author="Han Vermolen" w:date="2014-10-01T10:55:00Z">
        <w:r w:rsidR="00C207E2" w:rsidRPr="00EE6CCE" w:rsidDel="00114BDA">
          <w:rPr>
            <w:rFonts w:ascii="Lucida Sans Unicode" w:hAnsi="Lucida Sans Unicode" w:cs="Lucida Sans Unicode"/>
            <w:rPrChange w:id="568" w:author="Han Vermolen" w:date="2014-10-01T08:59:00Z">
              <w:rPr>
                <w:rFonts w:ascii="Lucida Sans Unicode" w:hAnsi="Lucida Sans Unicode" w:cs="Lucida Sans Unicode"/>
                <w:lang w:val="nl-NL"/>
              </w:rPr>
            </w:rPrChange>
          </w:rPr>
          <w:delText xml:space="preserve">: </w:delText>
        </w:r>
      </w:del>
      <w:r w:rsidR="00C207E2" w:rsidRPr="00EE6CCE">
        <w:rPr>
          <w:rFonts w:ascii="Lucida Sans Unicode" w:hAnsi="Lucida Sans Unicode" w:cs="Lucida Sans Unicode"/>
          <w:rPrChange w:id="569" w:author="Han Vermolen" w:date="2014-10-01T08:59:00Z">
            <w:rPr>
              <w:rFonts w:ascii="Lucida Sans Unicode" w:hAnsi="Lucida Sans Unicode" w:cs="Lucida Sans Unicode"/>
              <w:lang w:val="nl-NL"/>
            </w:rPr>
          </w:rPrChange>
        </w:rPr>
        <w:t>Han</w:t>
      </w:r>
      <w:ins w:id="570" w:author="Han Vermolen" w:date="2014-10-01T10:24:00Z">
        <w:r w:rsidR="00B5698C">
          <w:rPr>
            <w:rFonts w:ascii="Lucida Sans Unicode" w:hAnsi="Lucida Sans Unicode" w:cs="Lucida Sans Unicode"/>
          </w:rPr>
          <w:t>, Ron (documentation check)</w:t>
        </w:r>
      </w:ins>
      <w:del w:id="571" w:author="Han Vermolen" w:date="2014-10-01T08:50:00Z">
        <w:r w:rsidR="00C207E2" w:rsidRPr="00EE6CCE" w:rsidDel="0075100A">
          <w:rPr>
            <w:rFonts w:ascii="Lucida Sans Unicode" w:hAnsi="Lucida Sans Unicode" w:cs="Lucida Sans Unicode"/>
            <w:rPrChange w:id="572" w:author="Han Vermolen" w:date="2014-10-01T08:59:00Z">
              <w:rPr>
                <w:rFonts w:ascii="Lucida Sans Unicode" w:hAnsi="Lucida Sans Unicode" w:cs="Lucida Sans Unicode"/>
                <w:lang w:val="nl-NL"/>
              </w:rPr>
            </w:rPrChange>
          </w:rPr>
          <w:delText xml:space="preserve"> (?)</w:delText>
        </w:r>
      </w:del>
    </w:p>
    <w:p w14:paraId="20C16976" w14:textId="77777777" w:rsidR="00E67F35" w:rsidRDefault="00E67F35" w:rsidP="00E67F35">
      <w:pPr>
        <w:numPr>
          <w:ilvl w:val="0"/>
          <w:numId w:val="39"/>
        </w:numPr>
        <w:rPr>
          <w:ins w:id="573" w:author="Han Vermolen" w:date="2014-10-01T10:37:00Z"/>
          <w:rFonts w:ascii="Lucida Sans Unicode" w:hAnsi="Lucida Sans Unicode" w:cs="Lucida Sans Unicode"/>
        </w:rPr>
      </w:pPr>
      <w:r w:rsidRPr="00EE6CCE">
        <w:rPr>
          <w:rFonts w:ascii="Lucida Sans Unicode" w:hAnsi="Lucida Sans Unicode" w:cs="Lucida Sans Unicode"/>
          <w:rPrChange w:id="574" w:author="Han Vermolen" w:date="2014-10-01T08:59:00Z">
            <w:rPr>
              <w:rFonts w:ascii="Lucida Sans Unicode" w:hAnsi="Lucida Sans Unicode" w:cs="Lucida Sans Unicode"/>
              <w:lang w:val="nl-NL"/>
            </w:rPr>
          </w:rPrChange>
        </w:rPr>
        <w:t xml:space="preserve">Deadline: </w:t>
      </w:r>
      <w:del w:id="575" w:author="Han Vermolen" w:date="2014-10-01T09:53:00Z">
        <w:r w:rsidRPr="00EE6CCE" w:rsidDel="001C1E86">
          <w:rPr>
            <w:rFonts w:ascii="Lucida Sans Unicode" w:hAnsi="Lucida Sans Unicode" w:cs="Lucida Sans Unicode"/>
            <w:rPrChange w:id="576" w:author="Han Vermolen" w:date="2014-10-01T08:59:00Z">
              <w:rPr>
                <w:rFonts w:ascii="Lucida Sans Unicode" w:hAnsi="Lucida Sans Unicode" w:cs="Lucida Sans Unicode"/>
                <w:lang w:val="nl-NL"/>
              </w:rPr>
            </w:rPrChange>
          </w:rPr>
          <w:delText>februari</w:delText>
        </w:r>
      </w:del>
      <w:ins w:id="577" w:author="Han Vermolen" w:date="2014-10-01T09:53:00Z">
        <w:r w:rsidR="001C1E86" w:rsidRPr="00EE6CCE">
          <w:rPr>
            <w:rFonts w:ascii="Lucida Sans Unicode" w:hAnsi="Lucida Sans Unicode" w:cs="Lucida Sans Unicode"/>
          </w:rPr>
          <w:t>February</w:t>
        </w:r>
      </w:ins>
      <w:r w:rsidRPr="00EE6CCE">
        <w:rPr>
          <w:rFonts w:ascii="Lucida Sans Unicode" w:hAnsi="Lucida Sans Unicode" w:cs="Lucida Sans Unicode"/>
          <w:rPrChange w:id="578" w:author="Han Vermolen" w:date="2014-10-01T08:59:00Z">
            <w:rPr>
              <w:rFonts w:ascii="Lucida Sans Unicode" w:hAnsi="Lucida Sans Unicode" w:cs="Lucida Sans Unicode"/>
              <w:lang w:val="nl-NL"/>
            </w:rPr>
          </w:rPrChange>
        </w:rPr>
        <w:t xml:space="preserve"> 2015</w:t>
      </w:r>
    </w:p>
    <w:p w14:paraId="36F7968E" w14:textId="77777777" w:rsidR="00AB5DCD" w:rsidRPr="00EE6CCE" w:rsidRDefault="00AB5DCD">
      <w:pPr>
        <w:ind w:left="720"/>
        <w:rPr>
          <w:rFonts w:ascii="Lucida Sans Unicode" w:hAnsi="Lucida Sans Unicode" w:cs="Lucida Sans Unicode"/>
          <w:rPrChange w:id="579" w:author="Han Vermolen" w:date="2014-10-01T08:59:00Z">
            <w:rPr>
              <w:rFonts w:ascii="Lucida Sans Unicode" w:hAnsi="Lucida Sans Unicode" w:cs="Lucida Sans Unicode"/>
              <w:lang w:val="nl-NL"/>
            </w:rPr>
          </w:rPrChange>
        </w:rPr>
        <w:pPrChange w:id="580" w:author="Han Vermolen" w:date="2014-10-01T10:37:00Z">
          <w:pPr>
            <w:numPr>
              <w:numId w:val="39"/>
            </w:numPr>
            <w:tabs>
              <w:tab w:val="num" w:pos="720"/>
            </w:tabs>
            <w:ind w:left="720" w:hanging="360"/>
          </w:pPr>
        </w:pPrChange>
      </w:pPr>
    </w:p>
    <w:p w14:paraId="53579263" w14:textId="77777777" w:rsidR="00E67F35" w:rsidRPr="00EE6CCE" w:rsidDel="00AB5DCD" w:rsidRDefault="00E67F35" w:rsidP="00E67F35">
      <w:pPr>
        <w:rPr>
          <w:del w:id="581" w:author="Han Vermolen" w:date="2014-10-01T10:37:00Z"/>
          <w:rFonts w:ascii="Lucida Sans Unicode" w:hAnsi="Lucida Sans Unicode" w:cs="Lucida Sans Unicode"/>
          <w:rPrChange w:id="582" w:author="Han Vermolen" w:date="2014-10-01T08:59:00Z">
            <w:rPr>
              <w:del w:id="583" w:author="Han Vermolen" w:date="2014-10-01T10:37:00Z"/>
              <w:rFonts w:ascii="Lucida Sans Unicode" w:hAnsi="Lucida Sans Unicode" w:cs="Lucida Sans Unicode"/>
              <w:lang w:val="nl-NL"/>
            </w:rPr>
          </w:rPrChange>
        </w:rPr>
      </w:pPr>
      <w:bookmarkStart w:id="584" w:name="_Toc400301034"/>
      <w:bookmarkStart w:id="585" w:name="_Toc400301076"/>
      <w:bookmarkEnd w:id="584"/>
      <w:bookmarkEnd w:id="585"/>
    </w:p>
    <w:p w14:paraId="6197C0C5" w14:textId="77777777" w:rsidR="00F82D0F" w:rsidRPr="00EE6CCE" w:rsidDel="00AB5DCD" w:rsidRDefault="00F82D0F" w:rsidP="00F82D0F">
      <w:pPr>
        <w:rPr>
          <w:del w:id="586" w:author="Han Vermolen" w:date="2014-10-01T10:37:00Z"/>
          <w:rPrChange w:id="587" w:author="Han Vermolen" w:date="2014-10-01T08:59:00Z">
            <w:rPr>
              <w:del w:id="588" w:author="Han Vermolen" w:date="2014-10-01T10:37:00Z"/>
              <w:lang w:val="nl-NL"/>
            </w:rPr>
          </w:rPrChange>
        </w:rPr>
      </w:pPr>
      <w:bookmarkStart w:id="589" w:name="_Toc400301035"/>
      <w:bookmarkStart w:id="590" w:name="_Toc400301077"/>
      <w:bookmarkEnd w:id="589"/>
      <w:bookmarkEnd w:id="590"/>
    </w:p>
    <w:p w14:paraId="15CB397C" w14:textId="46503DC2" w:rsidR="00F82D0F" w:rsidRPr="00EE6CCE" w:rsidRDefault="00F82D0F" w:rsidP="00F82D0F">
      <w:pPr>
        <w:pStyle w:val="Heading2"/>
        <w:rPr>
          <w:rPrChange w:id="591" w:author="Han Vermolen" w:date="2014-10-01T08:59:00Z">
            <w:rPr>
              <w:lang w:val="nl-NL"/>
            </w:rPr>
          </w:rPrChange>
        </w:rPr>
      </w:pPr>
      <w:del w:id="592" w:author="Han Vermolen" w:date="2014-10-01T10:36:00Z">
        <w:r w:rsidRPr="00EE6CCE" w:rsidDel="002E28E7">
          <w:rPr>
            <w:rPrChange w:id="593" w:author="Han Vermolen" w:date="2014-10-01T08:59:00Z">
              <w:rPr>
                <w:lang w:val="nl-NL"/>
              </w:rPr>
            </w:rPrChange>
          </w:rPr>
          <w:delText>schematisch schetsen van de wereld,</w:delText>
        </w:r>
      </w:del>
      <w:bookmarkStart w:id="594" w:name="_Ref399941684"/>
      <w:bookmarkStart w:id="595" w:name="_Toc400301078"/>
      <w:ins w:id="596" w:author="Han Vermolen" w:date="2014-10-05T19:45:00Z">
        <w:r w:rsidR="00782F94">
          <w:t>HospiKids</w:t>
        </w:r>
      </w:ins>
      <w:ins w:id="597" w:author="Han Vermolen" w:date="2014-10-01T10:36:00Z">
        <w:r w:rsidR="002E28E7">
          <w:t xml:space="preserve"> ecosystem</w:t>
        </w:r>
      </w:ins>
      <w:bookmarkEnd w:id="594"/>
      <w:bookmarkEnd w:id="595"/>
      <w:r w:rsidRPr="00EE6CCE">
        <w:rPr>
          <w:rPrChange w:id="598" w:author="Han Vermolen" w:date="2014-10-01T08:59:00Z">
            <w:rPr>
              <w:lang w:val="nl-NL"/>
            </w:rPr>
          </w:rPrChange>
        </w:rPr>
        <w:t xml:space="preserve"> </w:t>
      </w:r>
    </w:p>
    <w:p w14:paraId="3068FD73" w14:textId="03792C88" w:rsidR="00AB5DCD" w:rsidRDefault="00F82D0F" w:rsidP="00661C53">
      <w:pPr>
        <w:rPr>
          <w:ins w:id="599" w:author="Han Vermolen" w:date="2014-10-01T10:38:00Z"/>
          <w:rFonts w:ascii="Lucida Sans Unicode" w:hAnsi="Lucida Sans Unicode" w:cs="Lucida Sans Unicode"/>
        </w:rPr>
      </w:pPr>
      <w:del w:id="600" w:author="Han Vermolen" w:date="2014-10-01T10:47:00Z">
        <w:r w:rsidRPr="00EE6CCE" w:rsidDel="00867AF2">
          <w:rPr>
            <w:rFonts w:ascii="Lucida Sans Unicode" w:hAnsi="Lucida Sans Unicode" w:cs="Lucida Sans Unicode"/>
            <w:rPrChange w:id="601" w:author="Han Vermolen" w:date="2014-10-01T08:59:00Z">
              <w:rPr>
                <w:rFonts w:ascii="Lucida Sans Unicode" w:hAnsi="Lucida Sans Unicode" w:cs="Lucida Sans Unicode"/>
                <w:lang w:val="nl-NL"/>
              </w:rPr>
            </w:rPrChange>
          </w:rPr>
          <w:delText xml:space="preserve">hoe “bewoners” erin bestaan, worden beschermd, starten, eindigen, elkaar ontmoeten, </w:delText>
        </w:r>
        <w:r w:rsidR="0000404E" w:rsidRPr="00EE6CCE" w:rsidDel="00867AF2">
          <w:rPr>
            <w:rFonts w:ascii="Lucida Sans Unicode" w:hAnsi="Lucida Sans Unicode" w:cs="Lucida Sans Unicode"/>
            <w:rPrChange w:id="602" w:author="Han Vermolen" w:date="2014-10-01T08:59:00Z">
              <w:rPr>
                <w:rFonts w:ascii="Lucida Sans Unicode" w:hAnsi="Lucida Sans Unicode" w:cs="Lucida Sans Unicode"/>
                <w:lang w:val="nl-NL"/>
              </w:rPr>
            </w:rPrChange>
          </w:rPr>
          <w:delText xml:space="preserve">hoe de spellen erin voorkomen, en de relatie van te behalen punten uit de spellen tot de wereld en de andere spellen die erin bestaan.  </w:delText>
        </w:r>
      </w:del>
      <w:ins w:id="603" w:author="Han Vermolen" w:date="2014-10-01T10:38:00Z">
        <w:r w:rsidR="00AB5DCD">
          <w:rPr>
            <w:rFonts w:ascii="Lucida Sans Unicode" w:hAnsi="Lucida Sans Unicode" w:cs="Lucida Sans Unicode"/>
          </w:rPr>
          <w:t xml:space="preserve">We will be describing the ecosystem of </w:t>
        </w:r>
      </w:ins>
      <w:ins w:id="604" w:author="Han Vermolen" w:date="2014-10-05T19:45:00Z">
        <w:r w:rsidR="00782F94">
          <w:rPr>
            <w:rFonts w:ascii="Lucida Sans Unicode" w:hAnsi="Lucida Sans Unicode" w:cs="Lucida Sans Unicode"/>
          </w:rPr>
          <w:t>HospiKids</w:t>
        </w:r>
      </w:ins>
      <w:ins w:id="605" w:author="Han Vermolen" w:date="2014-10-01T10:38:00Z">
        <w:r w:rsidR="00AB5DCD">
          <w:rPr>
            <w:rFonts w:ascii="Lucida Sans Unicode" w:hAnsi="Lucida Sans Unicode" w:cs="Lucida Sans Unicode"/>
          </w:rPr>
          <w:t xml:space="preserve"> by documenting a number of important features including:</w:t>
        </w:r>
      </w:ins>
    </w:p>
    <w:p w14:paraId="46CFEF7B" w14:textId="61888E42" w:rsidR="00AB5DCD" w:rsidRDefault="00AB5DCD">
      <w:pPr>
        <w:numPr>
          <w:ilvl w:val="0"/>
          <w:numId w:val="42"/>
        </w:numPr>
        <w:rPr>
          <w:ins w:id="606" w:author="Han Vermolen" w:date="2014-10-01T10:41:00Z"/>
          <w:rFonts w:ascii="Lucida Sans Unicode" w:hAnsi="Lucida Sans Unicode" w:cs="Lucida Sans Unicode"/>
        </w:rPr>
        <w:pPrChange w:id="607" w:author="Han Vermolen" w:date="2014-10-01T10:41:00Z">
          <w:pPr/>
        </w:pPrChange>
      </w:pPr>
      <w:ins w:id="608" w:author="Han Vermolen" w:date="2014-10-01T10:41:00Z">
        <w:r>
          <w:rPr>
            <w:rFonts w:ascii="Lucida Sans Unicode" w:hAnsi="Lucida Sans Unicode" w:cs="Lucida Sans Unicode"/>
          </w:rPr>
          <w:t>The way</w:t>
        </w:r>
      </w:ins>
      <w:ins w:id="609" w:author="Han Vermolen" w:date="2014-10-01T10:39:00Z">
        <w:r>
          <w:rPr>
            <w:rFonts w:ascii="Lucida Sans Unicode" w:hAnsi="Lucida Sans Unicode" w:cs="Lucida Sans Unicode"/>
          </w:rPr>
          <w:t xml:space="preserve"> citizens/occupants/ live in </w:t>
        </w:r>
      </w:ins>
      <w:ins w:id="610" w:author="Han Vermolen" w:date="2014-10-05T19:45:00Z">
        <w:r w:rsidR="00782F94">
          <w:rPr>
            <w:rFonts w:ascii="Lucida Sans Unicode" w:hAnsi="Lucida Sans Unicode" w:cs="Lucida Sans Unicode"/>
          </w:rPr>
          <w:t>HospiKids</w:t>
        </w:r>
      </w:ins>
      <w:ins w:id="611" w:author="Han Vermolen" w:date="2014-10-01T10:39:00Z">
        <w:r>
          <w:rPr>
            <w:rFonts w:ascii="Lucida Sans Unicode" w:hAnsi="Lucida Sans Unicode" w:cs="Lucida Sans Unicode"/>
          </w:rPr>
          <w:t xml:space="preserve"> (terminology</w:t>
        </w:r>
      </w:ins>
      <w:ins w:id="612" w:author="Han Vermolen" w:date="2014-10-01T10:40:00Z">
        <w:r>
          <w:rPr>
            <w:rFonts w:ascii="Lucida Sans Unicode" w:hAnsi="Lucida Sans Unicode" w:cs="Lucida Sans Unicode"/>
          </w:rPr>
          <w:t xml:space="preserve"> TBD</w:t>
        </w:r>
      </w:ins>
      <w:ins w:id="613" w:author="Han Vermolen" w:date="2014-10-01T10:39:00Z">
        <w:r>
          <w:rPr>
            <w:rFonts w:ascii="Lucida Sans Unicode" w:hAnsi="Lucida Sans Unicode" w:cs="Lucida Sans Unicode"/>
          </w:rPr>
          <w:t>)</w:t>
        </w:r>
      </w:ins>
    </w:p>
    <w:p w14:paraId="32231F32" w14:textId="77777777" w:rsidR="00AB5DCD" w:rsidRDefault="00AB5DCD">
      <w:pPr>
        <w:numPr>
          <w:ilvl w:val="0"/>
          <w:numId w:val="42"/>
        </w:numPr>
        <w:rPr>
          <w:ins w:id="614" w:author="Han Vermolen" w:date="2014-10-01T10:43:00Z"/>
          <w:rFonts w:ascii="Lucida Sans Unicode" w:hAnsi="Lucida Sans Unicode" w:cs="Lucida Sans Unicode"/>
        </w:rPr>
        <w:pPrChange w:id="615" w:author="Han Vermolen" w:date="2014-10-01T10:41:00Z">
          <w:pPr/>
        </w:pPrChange>
      </w:pPr>
      <w:ins w:id="616" w:author="Han Vermolen" w:date="2014-10-01T10:41:00Z">
        <w:r>
          <w:rPr>
            <w:rFonts w:ascii="Lucida Sans Unicode" w:hAnsi="Lucida Sans Unicode" w:cs="Lucida Sans Unicode"/>
          </w:rPr>
          <w:t xml:space="preserve">The protection mechanisms we will implement to combat unwanted or criminal behaviour such as bullying and </w:t>
        </w:r>
      </w:ins>
      <w:ins w:id="617" w:author="Han Vermolen" w:date="2014-10-01T10:43:00Z">
        <w:r>
          <w:rPr>
            <w:rFonts w:ascii="Lucida Sans Unicode" w:hAnsi="Lucida Sans Unicode" w:cs="Lucida Sans Unicode"/>
          </w:rPr>
          <w:t>p</w:t>
        </w:r>
        <w:r w:rsidRPr="00AB5DCD">
          <w:rPr>
            <w:rFonts w:ascii="Lucida Sans Unicode" w:hAnsi="Lucida Sans Unicode" w:cs="Lucida Sans Unicode"/>
          </w:rPr>
          <w:t>aedophilia</w:t>
        </w:r>
        <w:r>
          <w:rPr>
            <w:rFonts w:ascii="Lucida Sans Unicode" w:hAnsi="Lucida Sans Unicode" w:cs="Lucida Sans Unicode"/>
          </w:rPr>
          <w:t>.</w:t>
        </w:r>
      </w:ins>
    </w:p>
    <w:p w14:paraId="08708F05" w14:textId="29A7094E" w:rsidR="00AB5DCD" w:rsidRDefault="00AB5DCD">
      <w:pPr>
        <w:numPr>
          <w:ilvl w:val="0"/>
          <w:numId w:val="42"/>
        </w:numPr>
        <w:rPr>
          <w:ins w:id="618" w:author="Han Vermolen" w:date="2014-10-01T10:43:00Z"/>
          <w:rFonts w:ascii="Lucida Sans Unicode" w:hAnsi="Lucida Sans Unicode" w:cs="Lucida Sans Unicode"/>
        </w:rPr>
        <w:pPrChange w:id="619" w:author="Han Vermolen" w:date="2014-10-01T10:41:00Z">
          <w:pPr/>
        </w:pPrChange>
      </w:pPr>
      <w:ins w:id="620" w:author="Han Vermolen" w:date="2014-10-01T10:43:00Z">
        <w:r>
          <w:rPr>
            <w:rFonts w:ascii="Lucida Sans Unicode" w:hAnsi="Lucida Sans Unicode" w:cs="Lucida Sans Unicode"/>
          </w:rPr>
          <w:t>How to start your vir</w:t>
        </w:r>
      </w:ins>
      <w:ins w:id="621" w:author="Han Vermolen" w:date="2014-10-01T10:44:00Z">
        <w:r>
          <w:rPr>
            <w:rFonts w:ascii="Lucida Sans Unicode" w:hAnsi="Lucida Sans Unicode" w:cs="Lucida Sans Unicode"/>
          </w:rPr>
          <w:t>t</w:t>
        </w:r>
      </w:ins>
      <w:ins w:id="622" w:author="Han Vermolen" w:date="2014-10-01T10:43:00Z">
        <w:r>
          <w:rPr>
            <w:rFonts w:ascii="Lucida Sans Unicode" w:hAnsi="Lucida Sans Unicode" w:cs="Lucida Sans Unicode"/>
          </w:rPr>
          <w:t xml:space="preserve">ual life in </w:t>
        </w:r>
      </w:ins>
      <w:ins w:id="623" w:author="Han Vermolen" w:date="2014-10-05T19:45:00Z">
        <w:r w:rsidR="00782F94">
          <w:rPr>
            <w:rFonts w:ascii="Lucida Sans Unicode" w:hAnsi="Lucida Sans Unicode" w:cs="Lucida Sans Unicode"/>
          </w:rPr>
          <w:t>HospiKids</w:t>
        </w:r>
      </w:ins>
      <w:ins w:id="624" w:author="Han Vermolen" w:date="2014-10-01T10:43:00Z">
        <w:r>
          <w:rPr>
            <w:rFonts w:ascii="Lucida Sans Unicode" w:hAnsi="Lucida Sans Unicode" w:cs="Lucida Sans Unicode"/>
          </w:rPr>
          <w:t>.</w:t>
        </w:r>
      </w:ins>
    </w:p>
    <w:p w14:paraId="612B5BBA" w14:textId="78E03D03" w:rsidR="00AB5DCD" w:rsidRDefault="00AB5DCD">
      <w:pPr>
        <w:numPr>
          <w:ilvl w:val="0"/>
          <w:numId w:val="42"/>
        </w:numPr>
        <w:rPr>
          <w:ins w:id="625" w:author="Han Vermolen" w:date="2014-10-01T10:46:00Z"/>
          <w:rFonts w:ascii="Lucida Sans Unicode" w:hAnsi="Lucida Sans Unicode" w:cs="Lucida Sans Unicode"/>
        </w:rPr>
        <w:pPrChange w:id="626" w:author="Han Vermolen" w:date="2014-10-01T10:41:00Z">
          <w:pPr/>
        </w:pPrChange>
      </w:pPr>
      <w:ins w:id="627" w:author="Han Vermolen" w:date="2014-10-01T10:44:00Z">
        <w:r>
          <w:rPr>
            <w:rFonts w:ascii="Lucida Sans Unicode" w:hAnsi="Lucida Sans Unicode" w:cs="Lucida Sans Unicode"/>
          </w:rPr>
          <w:t xml:space="preserve">How your virtual life closes in </w:t>
        </w:r>
      </w:ins>
      <w:ins w:id="628" w:author="Han Vermolen" w:date="2014-10-05T19:45:00Z">
        <w:r w:rsidR="00782F94">
          <w:rPr>
            <w:rFonts w:ascii="Lucida Sans Unicode" w:hAnsi="Lucida Sans Unicode" w:cs="Lucida Sans Unicode"/>
          </w:rPr>
          <w:t>HospiKids</w:t>
        </w:r>
      </w:ins>
      <w:ins w:id="629" w:author="Han Vermolen" w:date="2014-10-01T10:44:00Z">
        <w:r w:rsidR="00867AF2">
          <w:rPr>
            <w:rFonts w:ascii="Lucida Sans Unicode" w:hAnsi="Lucida Sans Unicode" w:cs="Lucida Sans Unicode"/>
          </w:rPr>
          <w:t xml:space="preserve"> due to external factors such as leaving the care facility or a changed life status.</w:t>
        </w:r>
      </w:ins>
    </w:p>
    <w:p w14:paraId="576ACF27" w14:textId="67AF8933" w:rsidR="00867AF2" w:rsidRDefault="00867AF2">
      <w:pPr>
        <w:numPr>
          <w:ilvl w:val="0"/>
          <w:numId w:val="42"/>
        </w:numPr>
        <w:rPr>
          <w:ins w:id="630" w:author="Han Vermolen" w:date="2014-10-01T10:46:00Z"/>
          <w:rFonts w:ascii="Lucida Sans Unicode" w:hAnsi="Lucida Sans Unicode" w:cs="Lucida Sans Unicode"/>
        </w:rPr>
        <w:pPrChange w:id="631" w:author="Han Vermolen" w:date="2014-10-01T10:41:00Z">
          <w:pPr/>
        </w:pPrChange>
      </w:pPr>
      <w:ins w:id="632" w:author="Han Vermolen" w:date="2014-10-01T10:46:00Z">
        <w:r>
          <w:rPr>
            <w:rFonts w:ascii="Lucida Sans Unicode" w:hAnsi="Lucida Sans Unicode" w:cs="Lucida Sans Unicode"/>
          </w:rPr>
          <w:t xml:space="preserve">How to add friends and family to </w:t>
        </w:r>
      </w:ins>
      <w:ins w:id="633" w:author="Han Vermolen" w:date="2014-10-05T19:45:00Z">
        <w:r w:rsidR="00782F94">
          <w:rPr>
            <w:rFonts w:ascii="Lucida Sans Unicode" w:hAnsi="Lucida Sans Unicode" w:cs="Lucida Sans Unicode"/>
          </w:rPr>
          <w:t>HospiKids</w:t>
        </w:r>
      </w:ins>
      <w:ins w:id="634" w:author="Han Vermolen" w:date="2014-10-01T10:47:00Z">
        <w:r>
          <w:rPr>
            <w:rFonts w:ascii="Lucida Sans Unicode" w:hAnsi="Lucida Sans Unicode" w:cs="Lucida Sans Unicode"/>
          </w:rPr>
          <w:t>.</w:t>
        </w:r>
      </w:ins>
    </w:p>
    <w:p w14:paraId="3799EA2E" w14:textId="35C7CCD8" w:rsidR="00867AF2" w:rsidRDefault="00867AF2">
      <w:pPr>
        <w:numPr>
          <w:ilvl w:val="0"/>
          <w:numId w:val="42"/>
        </w:numPr>
        <w:rPr>
          <w:ins w:id="635" w:author="Han Vermolen" w:date="2014-10-01T10:47:00Z"/>
          <w:rFonts w:ascii="Lucida Sans Unicode" w:hAnsi="Lucida Sans Unicode" w:cs="Lucida Sans Unicode"/>
        </w:rPr>
        <w:pPrChange w:id="636" w:author="Han Vermolen" w:date="2014-10-01T10:41:00Z">
          <w:pPr/>
        </w:pPrChange>
      </w:pPr>
      <w:ins w:id="637" w:author="Han Vermolen" w:date="2014-10-01T10:46:00Z">
        <w:r>
          <w:rPr>
            <w:rFonts w:ascii="Lucida Sans Unicode" w:hAnsi="Lucida Sans Unicode" w:cs="Lucida Sans Unicode"/>
          </w:rPr>
          <w:t xml:space="preserve">How to meet people already in </w:t>
        </w:r>
      </w:ins>
      <w:ins w:id="638" w:author="Han Vermolen" w:date="2014-10-05T19:45:00Z">
        <w:r w:rsidR="00782F94">
          <w:rPr>
            <w:rFonts w:ascii="Lucida Sans Unicode" w:hAnsi="Lucida Sans Unicode" w:cs="Lucida Sans Unicode"/>
          </w:rPr>
          <w:t>HospiKids</w:t>
        </w:r>
      </w:ins>
      <w:ins w:id="639" w:author="Han Vermolen" w:date="2014-10-01T10:46:00Z">
        <w:r>
          <w:rPr>
            <w:rFonts w:ascii="Lucida Sans Unicode" w:hAnsi="Lucida Sans Unicode" w:cs="Lucida Sans Unicode"/>
          </w:rPr>
          <w:t xml:space="preserve"> and describe the limitations.</w:t>
        </w:r>
      </w:ins>
    </w:p>
    <w:p w14:paraId="26B9A67A" w14:textId="20A4889F" w:rsidR="00867AF2" w:rsidRDefault="00867AF2">
      <w:pPr>
        <w:numPr>
          <w:ilvl w:val="0"/>
          <w:numId w:val="42"/>
        </w:numPr>
        <w:rPr>
          <w:ins w:id="640" w:author="Han Vermolen" w:date="2014-10-01T10:47:00Z"/>
          <w:rFonts w:ascii="Lucida Sans Unicode" w:hAnsi="Lucida Sans Unicode" w:cs="Lucida Sans Unicode"/>
        </w:rPr>
        <w:pPrChange w:id="641" w:author="Han Vermolen" w:date="2014-10-01T10:41:00Z">
          <w:pPr/>
        </w:pPrChange>
      </w:pPr>
      <w:ins w:id="642" w:author="Han Vermolen" w:date="2014-10-01T10:47:00Z">
        <w:r>
          <w:rPr>
            <w:rFonts w:ascii="Lucida Sans Unicode" w:hAnsi="Lucida Sans Unicode" w:cs="Lucida Sans Unicode"/>
          </w:rPr>
          <w:t xml:space="preserve">How game scores and badges relate to the social component of </w:t>
        </w:r>
      </w:ins>
      <w:ins w:id="643" w:author="Han Vermolen" w:date="2014-10-05T19:45:00Z">
        <w:r w:rsidR="00782F94">
          <w:rPr>
            <w:rFonts w:ascii="Lucida Sans Unicode" w:hAnsi="Lucida Sans Unicode" w:cs="Lucida Sans Unicode"/>
          </w:rPr>
          <w:t>HospiKids</w:t>
        </w:r>
      </w:ins>
      <w:ins w:id="644" w:author="Han Vermolen" w:date="2014-10-01T10:47:00Z">
        <w:r>
          <w:rPr>
            <w:rFonts w:ascii="Lucida Sans Unicode" w:hAnsi="Lucida Sans Unicode" w:cs="Lucida Sans Unicode"/>
          </w:rPr>
          <w:t xml:space="preserve"> and vice versa.</w:t>
        </w:r>
      </w:ins>
    </w:p>
    <w:p w14:paraId="3B345FE7" w14:textId="7A00AF05" w:rsidR="00867AF2" w:rsidRDefault="00867AF2">
      <w:pPr>
        <w:numPr>
          <w:ilvl w:val="0"/>
          <w:numId w:val="42"/>
        </w:numPr>
        <w:rPr>
          <w:ins w:id="645" w:author="Han Vermolen" w:date="2014-10-01T10:47:00Z"/>
          <w:rFonts w:ascii="Lucida Sans Unicode" w:hAnsi="Lucida Sans Unicode" w:cs="Lucida Sans Unicode"/>
        </w:rPr>
        <w:pPrChange w:id="646" w:author="Han Vermolen" w:date="2014-10-01T10:41:00Z">
          <w:pPr/>
        </w:pPrChange>
      </w:pPr>
      <w:ins w:id="647" w:author="Han Vermolen" w:date="2014-10-01T10:48:00Z">
        <w:r>
          <w:rPr>
            <w:rFonts w:ascii="Lucida Sans Unicode" w:hAnsi="Lucida Sans Unicode" w:cs="Lucida Sans Unicode"/>
          </w:rPr>
          <w:t xml:space="preserve">The way in which we want to promote strong social behaviour in all parts of the </w:t>
        </w:r>
      </w:ins>
      <w:ins w:id="648" w:author="Han Vermolen" w:date="2014-10-05T19:45:00Z">
        <w:r w:rsidR="00782F94">
          <w:rPr>
            <w:rFonts w:ascii="Lucida Sans Unicode" w:hAnsi="Lucida Sans Unicode" w:cs="Lucida Sans Unicode"/>
          </w:rPr>
          <w:t>HospiKids</w:t>
        </w:r>
      </w:ins>
      <w:ins w:id="649" w:author="Han Vermolen" w:date="2014-10-01T10:48:00Z">
        <w:r>
          <w:rPr>
            <w:rFonts w:ascii="Lucida Sans Unicode" w:hAnsi="Lucida Sans Unicode" w:cs="Lucida Sans Unicode"/>
          </w:rPr>
          <w:t xml:space="preserve"> virtual world.</w:t>
        </w:r>
      </w:ins>
    </w:p>
    <w:p w14:paraId="634FE2A1" w14:textId="77777777" w:rsidR="00867AF2" w:rsidRPr="00AB5DCD" w:rsidRDefault="00867AF2">
      <w:pPr>
        <w:ind w:left="720"/>
        <w:rPr>
          <w:ins w:id="650" w:author="Han Vermolen" w:date="2014-10-01T08:55:00Z"/>
          <w:rFonts w:ascii="Lucida Sans Unicode" w:hAnsi="Lucida Sans Unicode" w:cs="Lucida Sans Unicode"/>
          <w:rPrChange w:id="651" w:author="Han Vermolen" w:date="2014-10-01T10:41:00Z">
            <w:rPr>
              <w:ins w:id="652" w:author="Han Vermolen" w:date="2014-10-01T08:55:00Z"/>
              <w:rFonts w:ascii="Lucida Sans Unicode" w:hAnsi="Lucida Sans Unicode" w:cs="Lucida Sans Unicode"/>
              <w:lang w:val="nl-NL"/>
            </w:rPr>
          </w:rPrChange>
        </w:rPr>
        <w:pPrChange w:id="653" w:author="Han Vermolen" w:date="2014-10-01T10:47:00Z">
          <w:pPr/>
        </w:pPrChange>
      </w:pPr>
    </w:p>
    <w:p w14:paraId="0AB61FCB" w14:textId="77777777" w:rsidR="00EE6CCE" w:rsidRPr="00EE6CCE" w:rsidRDefault="00EE6CCE" w:rsidP="00661C53">
      <w:pPr>
        <w:rPr>
          <w:rFonts w:ascii="Lucida Sans Unicode" w:hAnsi="Lucida Sans Unicode" w:cs="Lucida Sans Unicode"/>
          <w:rPrChange w:id="654" w:author="Han Vermolen" w:date="2014-10-01T08:59:00Z">
            <w:rPr>
              <w:rFonts w:ascii="Lucida Sans Unicode" w:hAnsi="Lucida Sans Unicode" w:cs="Lucida Sans Unicode"/>
              <w:lang w:val="nl-NL"/>
            </w:rPr>
          </w:rPrChange>
        </w:rPr>
      </w:pPr>
    </w:p>
    <w:p w14:paraId="07EE7868" w14:textId="77777777" w:rsidR="00C207E2" w:rsidRPr="00EE6CCE" w:rsidRDefault="00867AF2" w:rsidP="00C207E2">
      <w:pPr>
        <w:numPr>
          <w:ilvl w:val="0"/>
          <w:numId w:val="37"/>
        </w:numPr>
        <w:rPr>
          <w:rFonts w:ascii="Lucida Sans Unicode" w:hAnsi="Lucida Sans Unicode" w:cs="Lucida Sans Unicode"/>
          <w:rPrChange w:id="655" w:author="Han Vermolen" w:date="2014-10-01T08:59:00Z">
            <w:rPr>
              <w:rFonts w:ascii="Lucida Sans Unicode" w:hAnsi="Lucida Sans Unicode" w:cs="Lucida Sans Unicode"/>
              <w:lang w:val="nl-NL"/>
            </w:rPr>
          </w:rPrChange>
        </w:rPr>
      </w:pPr>
      <w:ins w:id="656" w:author="Han Vermolen" w:date="2014-10-01T10:54:00Z">
        <w:r>
          <w:rPr>
            <w:rFonts w:ascii="Lucida Sans Unicode" w:hAnsi="Lucida Sans Unicode" w:cs="Lucida Sans Unicode"/>
          </w:rPr>
          <w:lastRenderedPageBreak/>
          <w:t>Person(s) responsible for setup</w:t>
        </w:r>
      </w:ins>
      <w:del w:id="657" w:author="Han Vermolen" w:date="2014-10-01T10:54:00Z">
        <w:r w:rsidR="00C207E2" w:rsidRPr="00EE6CCE" w:rsidDel="00867AF2">
          <w:rPr>
            <w:rFonts w:ascii="Lucida Sans Unicode" w:hAnsi="Lucida Sans Unicode" w:cs="Lucida Sans Unicode"/>
            <w:rPrChange w:id="658" w:author="Han Vermolen" w:date="2014-10-01T08:59:00Z">
              <w:rPr>
                <w:rFonts w:ascii="Lucida Sans Unicode" w:hAnsi="Lucida Sans Unicode" w:cs="Lucida Sans Unicode"/>
                <w:lang w:val="nl-NL"/>
              </w:rPr>
            </w:rPrChange>
          </w:rPr>
          <w:delText>Verantwoordelijk opzet</w:delText>
        </w:r>
      </w:del>
      <w:r w:rsidR="00C207E2" w:rsidRPr="00EE6CCE">
        <w:rPr>
          <w:rFonts w:ascii="Lucida Sans Unicode" w:hAnsi="Lucida Sans Unicode" w:cs="Lucida Sans Unicode"/>
          <w:rPrChange w:id="659" w:author="Han Vermolen" w:date="2014-10-01T08:59:00Z">
            <w:rPr>
              <w:rFonts w:ascii="Lucida Sans Unicode" w:hAnsi="Lucida Sans Unicode" w:cs="Lucida Sans Unicode"/>
              <w:lang w:val="nl-NL"/>
            </w:rPr>
          </w:rPrChange>
        </w:rPr>
        <w:t xml:space="preserve">: Han </w:t>
      </w:r>
      <w:ins w:id="660" w:author="Han Vermolen" w:date="2014-10-01T11:30:00Z">
        <w:r w:rsidR="007D6073">
          <w:rPr>
            <w:rFonts w:ascii="Lucida Sans Unicode" w:hAnsi="Lucida Sans Unicode" w:cs="Lucida Sans Unicode"/>
          </w:rPr>
          <w:t>&amp;</w:t>
        </w:r>
      </w:ins>
      <w:del w:id="661" w:author="Han Vermolen" w:date="2014-10-01T11:30:00Z">
        <w:r w:rsidR="00C207E2" w:rsidRPr="00EE6CCE" w:rsidDel="007D6073">
          <w:rPr>
            <w:rFonts w:ascii="Lucida Sans Unicode" w:hAnsi="Lucida Sans Unicode" w:cs="Lucida Sans Unicode"/>
            <w:rPrChange w:id="662" w:author="Han Vermolen" w:date="2014-10-01T08:59:00Z">
              <w:rPr>
                <w:rFonts w:ascii="Lucida Sans Unicode" w:hAnsi="Lucida Sans Unicode" w:cs="Lucida Sans Unicode"/>
                <w:lang w:val="nl-NL"/>
              </w:rPr>
            </w:rPrChange>
          </w:rPr>
          <w:delText>en</w:delText>
        </w:r>
      </w:del>
      <w:r w:rsidR="00C207E2" w:rsidRPr="00EE6CCE">
        <w:rPr>
          <w:rFonts w:ascii="Lucida Sans Unicode" w:hAnsi="Lucida Sans Unicode" w:cs="Lucida Sans Unicode"/>
          <w:rPrChange w:id="663" w:author="Han Vermolen" w:date="2014-10-01T08:59:00Z">
            <w:rPr>
              <w:rFonts w:ascii="Lucida Sans Unicode" w:hAnsi="Lucida Sans Unicode" w:cs="Lucida Sans Unicode"/>
              <w:lang w:val="nl-NL"/>
            </w:rPr>
          </w:rPrChange>
        </w:rPr>
        <w:t xml:space="preserve"> Ron</w:t>
      </w:r>
    </w:p>
    <w:p w14:paraId="628DD019" w14:textId="77777777" w:rsidR="00E67F35" w:rsidRPr="00EE6CCE" w:rsidRDefault="00E67F35" w:rsidP="00C207E2">
      <w:pPr>
        <w:numPr>
          <w:ilvl w:val="0"/>
          <w:numId w:val="37"/>
        </w:numPr>
        <w:rPr>
          <w:rFonts w:ascii="Lucida Sans Unicode" w:hAnsi="Lucida Sans Unicode" w:cs="Lucida Sans Unicode"/>
          <w:rPrChange w:id="664" w:author="Han Vermolen" w:date="2014-10-01T08:59:00Z">
            <w:rPr>
              <w:rFonts w:ascii="Lucida Sans Unicode" w:hAnsi="Lucida Sans Unicode" w:cs="Lucida Sans Unicode"/>
              <w:lang w:val="nl-NL"/>
            </w:rPr>
          </w:rPrChange>
        </w:rPr>
      </w:pPr>
      <w:r w:rsidRPr="00EE6CCE">
        <w:rPr>
          <w:rFonts w:ascii="Lucida Sans Unicode" w:hAnsi="Lucida Sans Unicode" w:cs="Lucida Sans Unicode"/>
          <w:rPrChange w:id="665" w:author="Han Vermolen" w:date="2014-10-01T08:59:00Z">
            <w:rPr>
              <w:rFonts w:ascii="Lucida Sans Unicode" w:hAnsi="Lucida Sans Unicode" w:cs="Lucida Sans Unicode"/>
              <w:lang w:val="nl-NL"/>
            </w:rPr>
          </w:rPrChange>
        </w:rPr>
        <w:t xml:space="preserve">Deadline: </w:t>
      </w:r>
      <w:del w:id="666" w:author="Han Vermolen" w:date="2014-10-01T15:22:00Z">
        <w:r w:rsidRPr="00EE6CCE" w:rsidDel="00123657">
          <w:rPr>
            <w:rFonts w:ascii="Lucida Sans Unicode" w:hAnsi="Lucida Sans Unicode" w:cs="Lucida Sans Unicode"/>
            <w:rPrChange w:id="667" w:author="Han Vermolen" w:date="2014-10-01T08:59:00Z">
              <w:rPr>
                <w:rFonts w:ascii="Lucida Sans Unicode" w:hAnsi="Lucida Sans Unicode" w:cs="Lucida Sans Unicode"/>
                <w:lang w:val="nl-NL"/>
              </w:rPr>
            </w:rPrChange>
          </w:rPr>
          <w:delText>november</w:delText>
        </w:r>
      </w:del>
      <w:ins w:id="668" w:author="Han Vermolen" w:date="2014-10-01T15:22:00Z">
        <w:r w:rsidR="00123657" w:rsidRPr="00EE6CCE">
          <w:rPr>
            <w:rFonts w:ascii="Lucida Sans Unicode" w:hAnsi="Lucida Sans Unicode" w:cs="Lucida Sans Unicode"/>
          </w:rPr>
          <w:t>November</w:t>
        </w:r>
      </w:ins>
      <w:r w:rsidRPr="00EE6CCE">
        <w:rPr>
          <w:rFonts w:ascii="Lucida Sans Unicode" w:hAnsi="Lucida Sans Unicode" w:cs="Lucida Sans Unicode"/>
          <w:rPrChange w:id="669" w:author="Han Vermolen" w:date="2014-10-01T08:59:00Z">
            <w:rPr>
              <w:rFonts w:ascii="Lucida Sans Unicode" w:hAnsi="Lucida Sans Unicode" w:cs="Lucida Sans Unicode"/>
              <w:lang w:val="nl-NL"/>
            </w:rPr>
          </w:rPrChange>
        </w:rPr>
        <w:t xml:space="preserve"> 2014</w:t>
      </w:r>
    </w:p>
    <w:p w14:paraId="75753043" w14:textId="77777777" w:rsidR="003407AB" w:rsidRPr="00EE6CCE" w:rsidRDefault="003407AB" w:rsidP="00661C53">
      <w:pPr>
        <w:rPr>
          <w:rFonts w:ascii="Lucida Sans Unicode" w:hAnsi="Lucida Sans Unicode" w:cs="Lucida Sans Unicode"/>
          <w:rPrChange w:id="670" w:author="Han Vermolen" w:date="2014-10-01T08:59:00Z">
            <w:rPr>
              <w:rFonts w:ascii="Lucida Sans Unicode" w:hAnsi="Lucida Sans Unicode" w:cs="Lucida Sans Unicode"/>
              <w:lang w:val="nl-NL"/>
            </w:rPr>
          </w:rPrChange>
        </w:rPr>
      </w:pPr>
    </w:p>
    <w:p w14:paraId="2BC96ABC" w14:textId="77777777" w:rsidR="0048059B" w:rsidRPr="00EE6CCE" w:rsidRDefault="00483100" w:rsidP="00F82D0F">
      <w:pPr>
        <w:pStyle w:val="Heading2"/>
        <w:rPr>
          <w:rPrChange w:id="671" w:author="Han Vermolen" w:date="2014-10-01T08:59:00Z">
            <w:rPr>
              <w:lang w:val="nl-NL"/>
            </w:rPr>
          </w:rPrChange>
        </w:rPr>
      </w:pPr>
      <w:del w:id="672" w:author="Han Vermolen" w:date="2014-10-01T10:34:00Z">
        <w:r w:rsidRPr="00EE6CCE" w:rsidDel="002E28E7">
          <w:rPr>
            <w:rPrChange w:id="673" w:author="Han Vermolen" w:date="2014-10-01T08:59:00Z">
              <w:rPr>
                <w:lang w:val="nl-NL"/>
              </w:rPr>
            </w:rPrChange>
          </w:rPr>
          <w:delText>opzetten wiki voor ontwikkelaars</w:delText>
        </w:r>
        <w:r w:rsidR="00F82D0F" w:rsidRPr="00EE6CCE" w:rsidDel="002E28E7">
          <w:rPr>
            <w:rPrChange w:id="674" w:author="Han Vermolen" w:date="2014-10-01T08:59:00Z">
              <w:rPr>
                <w:lang w:val="nl-NL"/>
              </w:rPr>
            </w:rPrChange>
          </w:rPr>
          <w:delText>/medewerkers</w:delText>
        </w:r>
      </w:del>
      <w:bookmarkStart w:id="675" w:name="_Toc400301079"/>
      <w:ins w:id="676" w:author="Han Vermolen" w:date="2014-10-01T10:34:00Z">
        <w:r w:rsidR="002E28E7">
          <w:t>Creating a wiki for team members</w:t>
        </w:r>
      </w:ins>
      <w:bookmarkEnd w:id="675"/>
    </w:p>
    <w:p w14:paraId="69107374" w14:textId="77777777" w:rsidR="00123657" w:rsidRDefault="00F82D0F" w:rsidP="00661C53">
      <w:pPr>
        <w:rPr>
          <w:ins w:id="677" w:author="Han Vermolen" w:date="2014-10-01T15:25:00Z"/>
          <w:rFonts w:ascii="Lucida Sans Unicode" w:hAnsi="Lucida Sans Unicode" w:cs="Lucida Sans Unicode"/>
        </w:rPr>
      </w:pPr>
      <w:del w:id="678" w:author="Han Vermolen" w:date="2014-10-01T15:25:00Z">
        <w:r w:rsidRPr="00EE6CCE" w:rsidDel="00376421">
          <w:rPr>
            <w:rFonts w:ascii="Lucida Sans Unicode" w:hAnsi="Lucida Sans Unicode" w:cs="Lucida Sans Unicode"/>
            <w:rPrChange w:id="679" w:author="Han Vermolen" w:date="2014-10-01T08:59:00Z">
              <w:rPr>
                <w:rFonts w:ascii="Lucida Sans Unicode" w:hAnsi="Lucida Sans Unicode" w:cs="Lucida Sans Unicode"/>
                <w:lang w:val="nl-NL"/>
              </w:rPr>
            </w:rPrChange>
          </w:rPr>
          <w:delText>Hierin worden alle uitgangspunten beschreven waaraan de te ontwikkelen wereld of delen daarvan moeten voldoen. Dat kan zijn van grafische ontwerpstijlen tot code-conventies</w:delText>
        </w:r>
      </w:del>
      <w:ins w:id="680" w:author="Han Vermolen" w:date="2014-10-01T15:22:00Z">
        <w:r w:rsidR="00376421">
          <w:rPr>
            <w:rFonts w:ascii="Lucida Sans Unicode" w:hAnsi="Lucida Sans Unicode" w:cs="Lucida Sans Unicode"/>
          </w:rPr>
          <w:t>The</w:t>
        </w:r>
      </w:ins>
      <w:ins w:id="681" w:author="Han Vermolen" w:date="2014-10-01T15:28:00Z">
        <w:r w:rsidR="00376421">
          <w:rPr>
            <w:rFonts w:ascii="Lucida Sans Unicode" w:hAnsi="Lucida Sans Unicode" w:cs="Lucida Sans Unicode"/>
          </w:rPr>
          <w:t xml:space="preserve"> team</w:t>
        </w:r>
      </w:ins>
      <w:ins w:id="682" w:author="Han Vermolen" w:date="2014-10-01T15:22:00Z">
        <w:r w:rsidR="00376421">
          <w:rPr>
            <w:rFonts w:ascii="Lucida Sans Unicode" w:hAnsi="Lucida Sans Unicode" w:cs="Lucida Sans Unicode"/>
          </w:rPr>
          <w:t xml:space="preserve"> wiki will contain </w:t>
        </w:r>
      </w:ins>
      <w:ins w:id="683" w:author="Han Vermolen" w:date="2014-10-01T15:23:00Z">
        <w:r w:rsidR="00376421">
          <w:rPr>
            <w:rFonts w:ascii="Lucida Sans Unicode" w:hAnsi="Lucida Sans Unicode" w:cs="Lucida Sans Unicode"/>
          </w:rPr>
          <w:t>a number of base values and rules that the code and documents to be written should adhere. T</w:t>
        </w:r>
      </w:ins>
      <w:ins w:id="684" w:author="Han Vermolen" w:date="2014-10-01T15:24:00Z">
        <w:r w:rsidR="00376421">
          <w:rPr>
            <w:rFonts w:ascii="Lucida Sans Unicode" w:hAnsi="Lucida Sans Unicode" w:cs="Lucida Sans Unicode"/>
          </w:rPr>
          <w:t>hese base values can consist of all sorts of guidelines from coding standards to design concepts.</w:t>
        </w:r>
      </w:ins>
    </w:p>
    <w:p w14:paraId="372A1C15" w14:textId="77777777" w:rsidR="00376421" w:rsidRPr="00EE6CCE" w:rsidRDefault="00376421" w:rsidP="00661C53">
      <w:pPr>
        <w:rPr>
          <w:rFonts w:ascii="Lucida Sans Unicode" w:hAnsi="Lucida Sans Unicode" w:cs="Lucida Sans Unicode"/>
          <w:rPrChange w:id="685" w:author="Han Vermolen" w:date="2014-10-01T08:59:00Z">
            <w:rPr>
              <w:rFonts w:ascii="Lucida Sans Unicode" w:hAnsi="Lucida Sans Unicode" w:cs="Lucida Sans Unicode"/>
              <w:lang w:val="nl-NL"/>
            </w:rPr>
          </w:rPrChange>
        </w:rPr>
      </w:pPr>
    </w:p>
    <w:p w14:paraId="65841D88" w14:textId="77777777" w:rsidR="00F82D0F" w:rsidRPr="00EE6CCE" w:rsidRDefault="00114BDA" w:rsidP="00C207E2">
      <w:pPr>
        <w:numPr>
          <w:ilvl w:val="0"/>
          <w:numId w:val="37"/>
        </w:numPr>
        <w:rPr>
          <w:rFonts w:ascii="Lucida Sans Unicode" w:hAnsi="Lucida Sans Unicode" w:cs="Lucida Sans Unicode"/>
          <w:rPrChange w:id="686" w:author="Han Vermolen" w:date="2014-10-01T08:59:00Z">
            <w:rPr>
              <w:rFonts w:ascii="Lucida Sans Unicode" w:hAnsi="Lucida Sans Unicode" w:cs="Lucida Sans Unicode"/>
              <w:lang w:val="nl-NL"/>
            </w:rPr>
          </w:rPrChange>
        </w:rPr>
      </w:pPr>
      <w:ins w:id="687" w:author="Han Vermolen" w:date="2014-10-01T10:55:00Z">
        <w:r>
          <w:rPr>
            <w:rFonts w:ascii="Lucida Sans Unicode" w:hAnsi="Lucida Sans Unicode" w:cs="Lucida Sans Unicode"/>
          </w:rPr>
          <w:t>Person(s) responsible for setup</w:t>
        </w:r>
      </w:ins>
      <w:del w:id="688" w:author="Han Vermolen" w:date="2014-10-01T10:55:00Z">
        <w:r w:rsidR="00F82D0F" w:rsidRPr="00EE6CCE" w:rsidDel="00114BDA">
          <w:rPr>
            <w:rFonts w:ascii="Lucida Sans Unicode" w:hAnsi="Lucida Sans Unicode" w:cs="Lucida Sans Unicode"/>
            <w:rPrChange w:id="689" w:author="Han Vermolen" w:date="2014-10-01T08:59:00Z">
              <w:rPr>
                <w:rFonts w:ascii="Lucida Sans Unicode" w:hAnsi="Lucida Sans Unicode" w:cs="Lucida Sans Unicode"/>
                <w:lang w:val="nl-NL"/>
              </w:rPr>
            </w:rPrChange>
          </w:rPr>
          <w:delText xml:space="preserve">Verantwoordelijk </w:delText>
        </w:r>
        <w:r w:rsidR="003407AB" w:rsidRPr="00EE6CCE" w:rsidDel="00114BDA">
          <w:rPr>
            <w:rFonts w:ascii="Lucida Sans Unicode" w:hAnsi="Lucida Sans Unicode" w:cs="Lucida Sans Unicode"/>
            <w:rPrChange w:id="690" w:author="Han Vermolen" w:date="2014-10-01T08:59:00Z">
              <w:rPr>
                <w:rFonts w:ascii="Lucida Sans Unicode" w:hAnsi="Lucida Sans Unicode" w:cs="Lucida Sans Unicode"/>
                <w:lang w:val="nl-NL"/>
              </w:rPr>
            </w:rPrChange>
          </w:rPr>
          <w:delText>opzet</w:delText>
        </w:r>
      </w:del>
      <w:r w:rsidR="003407AB" w:rsidRPr="00EE6CCE">
        <w:rPr>
          <w:rFonts w:ascii="Lucida Sans Unicode" w:hAnsi="Lucida Sans Unicode" w:cs="Lucida Sans Unicode"/>
          <w:rPrChange w:id="691" w:author="Han Vermolen" w:date="2014-10-01T08:59:00Z">
            <w:rPr>
              <w:rFonts w:ascii="Lucida Sans Unicode" w:hAnsi="Lucida Sans Unicode" w:cs="Lucida Sans Unicode"/>
              <w:lang w:val="nl-NL"/>
            </w:rPr>
          </w:rPrChange>
        </w:rPr>
        <w:t>: Han</w:t>
      </w:r>
      <w:del w:id="692" w:author="Han Vermolen" w:date="2014-10-01T08:55:00Z">
        <w:r w:rsidR="003407AB" w:rsidRPr="00EE6CCE" w:rsidDel="00EE6CCE">
          <w:rPr>
            <w:rFonts w:ascii="Lucida Sans Unicode" w:hAnsi="Lucida Sans Unicode" w:cs="Lucida Sans Unicode"/>
            <w:rPrChange w:id="693" w:author="Han Vermolen" w:date="2014-10-01T08:59:00Z">
              <w:rPr>
                <w:rFonts w:ascii="Lucida Sans Unicode" w:hAnsi="Lucida Sans Unicode" w:cs="Lucida Sans Unicode"/>
                <w:lang w:val="nl-NL"/>
              </w:rPr>
            </w:rPrChange>
          </w:rPr>
          <w:delText xml:space="preserve"> (?)</w:delText>
        </w:r>
      </w:del>
    </w:p>
    <w:p w14:paraId="186DC453" w14:textId="77777777" w:rsidR="00E67F35" w:rsidRPr="00EE6CCE" w:rsidRDefault="00F82D0F" w:rsidP="00E67F35">
      <w:pPr>
        <w:numPr>
          <w:ilvl w:val="0"/>
          <w:numId w:val="37"/>
        </w:numPr>
        <w:rPr>
          <w:rFonts w:ascii="Lucida Sans Unicode" w:hAnsi="Lucida Sans Unicode" w:cs="Lucida Sans Unicode"/>
          <w:rPrChange w:id="694" w:author="Han Vermolen" w:date="2014-10-01T08:59:00Z">
            <w:rPr>
              <w:rFonts w:ascii="Lucida Sans Unicode" w:hAnsi="Lucida Sans Unicode" w:cs="Lucida Sans Unicode"/>
              <w:lang w:val="nl-NL"/>
            </w:rPr>
          </w:rPrChange>
        </w:rPr>
      </w:pPr>
      <w:del w:id="695" w:author="Han Vermolen" w:date="2014-10-01T15:25:00Z">
        <w:r w:rsidRPr="00EE6CCE" w:rsidDel="00376421">
          <w:rPr>
            <w:rFonts w:ascii="Lucida Sans Unicode" w:hAnsi="Lucida Sans Unicode" w:cs="Lucida Sans Unicode"/>
            <w:rPrChange w:id="696" w:author="Han Vermolen" w:date="2014-10-01T08:59:00Z">
              <w:rPr>
                <w:rFonts w:ascii="Lucida Sans Unicode" w:hAnsi="Lucida Sans Unicode" w:cs="Lucida Sans Unicode"/>
                <w:lang w:val="nl-NL"/>
              </w:rPr>
            </w:rPrChange>
          </w:rPr>
          <w:delText xml:space="preserve">Verantwoordelijk </w:delText>
        </w:r>
      </w:del>
      <w:ins w:id="697" w:author="Han Vermolen" w:date="2014-10-01T15:25:00Z">
        <w:r w:rsidR="00376421">
          <w:rPr>
            <w:rFonts w:ascii="Lucida Sans Unicode" w:hAnsi="Lucida Sans Unicode" w:cs="Lucida Sans Unicode"/>
          </w:rPr>
          <w:t>Person(s) responsible for content</w:t>
        </w:r>
      </w:ins>
      <w:del w:id="698" w:author="Han Vermolen" w:date="2014-10-01T15:25:00Z">
        <w:r w:rsidRPr="00EE6CCE" w:rsidDel="00376421">
          <w:rPr>
            <w:rFonts w:ascii="Lucida Sans Unicode" w:hAnsi="Lucida Sans Unicode" w:cs="Lucida Sans Unicode"/>
            <w:rPrChange w:id="699" w:author="Han Vermolen" w:date="2014-10-01T08:59:00Z">
              <w:rPr>
                <w:rFonts w:ascii="Lucida Sans Unicode" w:hAnsi="Lucida Sans Unicode" w:cs="Lucida Sans Unicode"/>
                <w:lang w:val="nl-NL"/>
              </w:rPr>
            </w:rPrChange>
          </w:rPr>
          <w:delText>voor het vullen</w:delText>
        </w:r>
      </w:del>
      <w:r w:rsidRPr="00EE6CCE">
        <w:rPr>
          <w:rFonts w:ascii="Lucida Sans Unicode" w:hAnsi="Lucida Sans Unicode" w:cs="Lucida Sans Unicode"/>
          <w:rPrChange w:id="700" w:author="Han Vermolen" w:date="2014-10-01T08:59:00Z">
            <w:rPr>
              <w:rFonts w:ascii="Lucida Sans Unicode" w:hAnsi="Lucida Sans Unicode" w:cs="Lucida Sans Unicode"/>
              <w:lang w:val="nl-NL"/>
            </w:rPr>
          </w:rPrChange>
        </w:rPr>
        <w:t xml:space="preserve">: </w:t>
      </w:r>
      <w:r w:rsidR="00C207E2" w:rsidRPr="00EE6CCE">
        <w:rPr>
          <w:rFonts w:ascii="Lucida Sans Unicode" w:hAnsi="Lucida Sans Unicode" w:cs="Lucida Sans Unicode"/>
          <w:rPrChange w:id="701" w:author="Han Vermolen" w:date="2014-10-01T08:59:00Z">
            <w:rPr>
              <w:rFonts w:ascii="Lucida Sans Unicode" w:hAnsi="Lucida Sans Unicode" w:cs="Lucida Sans Unicode"/>
              <w:lang w:val="nl-NL"/>
            </w:rPr>
          </w:rPrChange>
        </w:rPr>
        <w:t>all</w:t>
      </w:r>
      <w:del w:id="702" w:author="Han Vermolen" w:date="2014-10-01T15:26:00Z">
        <w:r w:rsidR="00C207E2" w:rsidRPr="00EE6CCE" w:rsidDel="00376421">
          <w:rPr>
            <w:rFonts w:ascii="Lucida Sans Unicode" w:hAnsi="Lucida Sans Unicode" w:cs="Lucida Sans Unicode"/>
            <w:rPrChange w:id="703" w:author="Han Vermolen" w:date="2014-10-01T08:59:00Z">
              <w:rPr>
                <w:rFonts w:ascii="Lucida Sans Unicode" w:hAnsi="Lucida Sans Unicode" w:cs="Lucida Sans Unicode"/>
                <w:lang w:val="nl-NL"/>
              </w:rPr>
            </w:rPrChange>
          </w:rPr>
          <w:delText>e</w:delText>
        </w:r>
      </w:del>
      <w:r w:rsidR="00C207E2" w:rsidRPr="00EE6CCE">
        <w:rPr>
          <w:rFonts w:ascii="Lucida Sans Unicode" w:hAnsi="Lucida Sans Unicode" w:cs="Lucida Sans Unicode"/>
          <w:rPrChange w:id="704" w:author="Han Vermolen" w:date="2014-10-01T08:59:00Z">
            <w:rPr>
              <w:rFonts w:ascii="Lucida Sans Unicode" w:hAnsi="Lucida Sans Unicode" w:cs="Lucida Sans Unicode"/>
              <w:lang w:val="nl-NL"/>
            </w:rPr>
          </w:rPrChange>
        </w:rPr>
        <w:t xml:space="preserve"> </w:t>
      </w:r>
      <w:del w:id="705" w:author="Han Vermolen" w:date="2014-10-01T08:56:00Z">
        <w:r w:rsidR="00C207E2" w:rsidRPr="00EE6CCE" w:rsidDel="00EE6CCE">
          <w:rPr>
            <w:rFonts w:ascii="Lucida Sans Unicode" w:hAnsi="Lucida Sans Unicode" w:cs="Lucida Sans Unicode"/>
            <w:rPrChange w:id="706" w:author="Han Vermolen" w:date="2014-10-01T08:59:00Z">
              <w:rPr>
                <w:rFonts w:ascii="Lucida Sans Unicode" w:hAnsi="Lucida Sans Unicode" w:cs="Lucida Sans Unicode"/>
                <w:lang w:val="nl-NL"/>
              </w:rPr>
            </w:rPrChange>
          </w:rPr>
          <w:delText>medewerkers</w:delText>
        </w:r>
        <w:r w:rsidR="00E67F35" w:rsidRPr="00EE6CCE" w:rsidDel="00EE6CCE">
          <w:rPr>
            <w:rFonts w:ascii="Lucida Sans Unicode" w:hAnsi="Lucida Sans Unicode" w:cs="Lucida Sans Unicode"/>
            <w:rPrChange w:id="707" w:author="Han Vermolen" w:date="2014-10-01T08:59:00Z">
              <w:rPr>
                <w:rFonts w:ascii="Lucida Sans Unicode" w:hAnsi="Lucida Sans Unicode" w:cs="Lucida Sans Unicode"/>
                <w:lang w:val="nl-NL"/>
              </w:rPr>
            </w:rPrChange>
          </w:rPr>
          <w:delText xml:space="preserve"> </w:delText>
        </w:r>
      </w:del>
      <w:ins w:id="708" w:author="Han Vermolen" w:date="2014-10-01T08:56:00Z">
        <w:r w:rsidR="00376421">
          <w:rPr>
            <w:rFonts w:ascii="Lucida Sans Unicode" w:hAnsi="Lucida Sans Unicode" w:cs="Lucida Sans Unicode"/>
          </w:rPr>
          <w:t>team members (curation by core group)</w:t>
        </w:r>
      </w:ins>
    </w:p>
    <w:p w14:paraId="4611566E" w14:textId="77777777" w:rsidR="00F82D0F" w:rsidRPr="00EE6CCE" w:rsidRDefault="00E67F35" w:rsidP="00E67F35">
      <w:pPr>
        <w:numPr>
          <w:ilvl w:val="0"/>
          <w:numId w:val="37"/>
        </w:numPr>
        <w:rPr>
          <w:rFonts w:ascii="Lucida Sans Unicode" w:hAnsi="Lucida Sans Unicode" w:cs="Lucida Sans Unicode"/>
          <w:rPrChange w:id="709" w:author="Han Vermolen" w:date="2014-10-01T08:59:00Z">
            <w:rPr>
              <w:rFonts w:ascii="Lucida Sans Unicode" w:hAnsi="Lucida Sans Unicode" w:cs="Lucida Sans Unicode"/>
              <w:lang w:val="nl-NL"/>
            </w:rPr>
          </w:rPrChange>
        </w:rPr>
      </w:pPr>
      <w:r w:rsidRPr="00EE6CCE">
        <w:rPr>
          <w:rFonts w:ascii="Lucida Sans Unicode" w:hAnsi="Lucida Sans Unicode" w:cs="Lucida Sans Unicode"/>
          <w:rPrChange w:id="710" w:author="Han Vermolen" w:date="2014-10-01T08:59:00Z">
            <w:rPr>
              <w:rFonts w:ascii="Lucida Sans Unicode" w:hAnsi="Lucida Sans Unicode" w:cs="Lucida Sans Unicode"/>
              <w:lang w:val="nl-NL"/>
            </w:rPr>
          </w:rPrChange>
        </w:rPr>
        <w:t xml:space="preserve">Deadline: </w:t>
      </w:r>
      <w:del w:id="711" w:author="Han Vermolen" w:date="2014-10-01T15:26:00Z">
        <w:r w:rsidRPr="00EE6CCE" w:rsidDel="00376421">
          <w:rPr>
            <w:rFonts w:ascii="Lucida Sans Unicode" w:hAnsi="Lucida Sans Unicode" w:cs="Lucida Sans Unicode"/>
            <w:rPrChange w:id="712" w:author="Han Vermolen" w:date="2014-10-01T08:59:00Z">
              <w:rPr>
                <w:rFonts w:ascii="Lucida Sans Unicode" w:hAnsi="Lucida Sans Unicode" w:cs="Lucida Sans Unicode"/>
                <w:lang w:val="nl-NL"/>
              </w:rPr>
            </w:rPrChange>
          </w:rPr>
          <w:delText>februari</w:delText>
        </w:r>
      </w:del>
      <w:ins w:id="713" w:author="Han Vermolen" w:date="2014-10-01T15:26:00Z">
        <w:r w:rsidR="00376421" w:rsidRPr="00EE6CCE">
          <w:rPr>
            <w:rFonts w:ascii="Lucida Sans Unicode" w:hAnsi="Lucida Sans Unicode" w:cs="Lucida Sans Unicode"/>
          </w:rPr>
          <w:t>February</w:t>
        </w:r>
      </w:ins>
      <w:r w:rsidRPr="00EE6CCE">
        <w:rPr>
          <w:rFonts w:ascii="Lucida Sans Unicode" w:hAnsi="Lucida Sans Unicode" w:cs="Lucida Sans Unicode"/>
          <w:rPrChange w:id="714" w:author="Han Vermolen" w:date="2014-10-01T08:59:00Z">
            <w:rPr>
              <w:rFonts w:ascii="Lucida Sans Unicode" w:hAnsi="Lucida Sans Unicode" w:cs="Lucida Sans Unicode"/>
              <w:lang w:val="nl-NL"/>
            </w:rPr>
          </w:rPrChange>
        </w:rPr>
        <w:t xml:space="preserve"> 2015</w:t>
      </w:r>
    </w:p>
    <w:p w14:paraId="222D8F3B" w14:textId="77777777" w:rsidR="00F82D0F" w:rsidRPr="00EE6CCE" w:rsidRDefault="00F82D0F" w:rsidP="00661C53">
      <w:pPr>
        <w:rPr>
          <w:rFonts w:ascii="Lucida Sans Unicode" w:hAnsi="Lucida Sans Unicode" w:cs="Lucida Sans Unicode"/>
          <w:rPrChange w:id="715" w:author="Han Vermolen" w:date="2014-10-01T08:59:00Z">
            <w:rPr>
              <w:rFonts w:ascii="Lucida Sans Unicode" w:hAnsi="Lucida Sans Unicode" w:cs="Lucida Sans Unicode"/>
              <w:lang w:val="nl-NL"/>
            </w:rPr>
          </w:rPrChange>
        </w:rPr>
      </w:pPr>
    </w:p>
    <w:p w14:paraId="48DC9908" w14:textId="77777777" w:rsidR="00483100" w:rsidRPr="00EE6CCE" w:rsidRDefault="00F82D0F" w:rsidP="00F82D0F">
      <w:pPr>
        <w:pStyle w:val="Heading2"/>
        <w:rPr>
          <w:rPrChange w:id="716" w:author="Han Vermolen" w:date="2014-10-01T08:59:00Z">
            <w:rPr>
              <w:lang w:val="nl-NL"/>
            </w:rPr>
          </w:rPrChange>
        </w:rPr>
      </w:pPr>
      <w:del w:id="717" w:author="Han Vermolen" w:date="2014-10-01T10:35:00Z">
        <w:r w:rsidRPr="00EE6CCE" w:rsidDel="002E28E7">
          <w:rPr>
            <w:rPrChange w:id="718" w:author="Han Vermolen" w:date="2014-10-01T08:59:00Z">
              <w:rPr>
                <w:lang w:val="nl-NL"/>
              </w:rPr>
            </w:rPrChange>
          </w:rPr>
          <w:delText>opzetten wiki voor geinteresseerden</w:delText>
        </w:r>
      </w:del>
      <w:bookmarkStart w:id="719" w:name="_Toc400301080"/>
      <w:ins w:id="720" w:author="Han Vermolen" w:date="2014-10-01T10:35:00Z">
        <w:r w:rsidR="002E28E7">
          <w:t>Creating a wiki for anyone who is interested</w:t>
        </w:r>
      </w:ins>
      <w:bookmarkEnd w:id="719"/>
    </w:p>
    <w:p w14:paraId="51E7B680" w14:textId="48BA3871" w:rsidR="00376421" w:rsidRPr="00376421" w:rsidRDefault="003407AB" w:rsidP="003407AB">
      <w:pPr>
        <w:rPr>
          <w:ins w:id="721" w:author="Han Vermolen" w:date="2014-10-01T15:28:00Z"/>
          <w:rFonts w:ascii="Lucida Sans Unicode" w:hAnsi="Lucida Sans Unicode" w:cs="Lucida Sans Unicode"/>
          <w:lang w:val="en-US"/>
          <w:rPrChange w:id="722" w:author="Han Vermolen" w:date="2014-10-01T15:29:00Z">
            <w:rPr>
              <w:ins w:id="723" w:author="Han Vermolen" w:date="2014-10-01T15:28:00Z"/>
              <w:rFonts w:ascii="Lucida Sans Unicode" w:hAnsi="Lucida Sans Unicode" w:cs="Lucida Sans Unicode"/>
              <w:lang w:val="nl-NL"/>
            </w:rPr>
          </w:rPrChange>
        </w:rPr>
      </w:pPr>
      <w:del w:id="724" w:author="Han Vermolen" w:date="2014-10-01T15:30:00Z">
        <w:r w:rsidRPr="00376421" w:rsidDel="00376421">
          <w:rPr>
            <w:rFonts w:ascii="Lucida Sans Unicode" w:hAnsi="Lucida Sans Unicode" w:cs="Lucida Sans Unicode"/>
            <w:lang w:val="en-US"/>
            <w:rPrChange w:id="725" w:author="Han Vermolen" w:date="2014-10-01T15:30:00Z">
              <w:rPr>
                <w:rFonts w:ascii="Lucida Sans Unicode" w:hAnsi="Lucida Sans Unicode" w:cs="Lucida Sans Unicode"/>
                <w:lang w:val="nl-NL"/>
              </w:rPr>
            </w:rPrChange>
          </w:rPr>
          <w:delText>Een wiki waarin specifieke informatie wordt gegeven voor iedereen die geïnteresseerd is in de werking van de wereld, uitputtend, maar ook leesbaar voor de “gewone man”</w:delText>
        </w:r>
      </w:del>
      <w:ins w:id="726" w:author="Han Vermolen" w:date="2014-10-01T15:28:00Z">
        <w:r w:rsidR="00376421" w:rsidRPr="00376421">
          <w:rPr>
            <w:rFonts w:ascii="Lucida Sans Unicode" w:hAnsi="Lucida Sans Unicode" w:cs="Lucida Sans Unicode"/>
            <w:lang w:val="en-US"/>
            <w:rPrChange w:id="727" w:author="Han Vermolen" w:date="2014-10-01T15:29:00Z">
              <w:rPr>
                <w:rFonts w:ascii="Lucida Sans Unicode" w:hAnsi="Lucida Sans Unicode" w:cs="Lucida Sans Unicode"/>
                <w:lang w:val="nl-NL"/>
              </w:rPr>
            </w:rPrChange>
          </w:rPr>
          <w:t>T</w:t>
        </w:r>
        <w:r w:rsidR="00376421">
          <w:rPr>
            <w:rFonts w:ascii="Lucida Sans Unicode" w:hAnsi="Lucida Sans Unicode" w:cs="Lucida Sans Unicode"/>
            <w:lang w:val="en-US"/>
          </w:rPr>
          <w:t xml:space="preserve">he open wiki will contain specific information for all parties interested in the way the </w:t>
        </w:r>
      </w:ins>
      <w:ins w:id="728" w:author="Han Vermolen" w:date="2014-10-05T19:45:00Z">
        <w:r w:rsidR="00782F94">
          <w:rPr>
            <w:rFonts w:ascii="Lucida Sans Unicode" w:hAnsi="Lucida Sans Unicode" w:cs="Lucida Sans Unicode"/>
            <w:lang w:val="en-US"/>
          </w:rPr>
          <w:t>HospiKids</w:t>
        </w:r>
      </w:ins>
      <w:ins w:id="729" w:author="Han Vermolen" w:date="2014-10-01T15:28:00Z">
        <w:r w:rsidR="00376421">
          <w:rPr>
            <w:rFonts w:ascii="Lucida Sans Unicode" w:hAnsi="Lucida Sans Unicode" w:cs="Lucida Sans Unicode"/>
            <w:lang w:val="en-US"/>
          </w:rPr>
          <w:t xml:space="preserve"> virtual world works. </w:t>
        </w:r>
      </w:ins>
      <w:ins w:id="730" w:author="Han Vermolen" w:date="2014-10-01T15:29:00Z">
        <w:r w:rsidR="00376421">
          <w:rPr>
            <w:rFonts w:ascii="Lucida Sans Unicode" w:hAnsi="Lucida Sans Unicode" w:cs="Lucida Sans Unicode"/>
            <w:lang w:val="en-US"/>
          </w:rPr>
          <w:t xml:space="preserve">The goals for this wiki is to be far removed from technical jargon. </w:t>
        </w:r>
      </w:ins>
      <w:ins w:id="731" w:author="Han Vermolen" w:date="2014-10-01T15:30:00Z">
        <w:r w:rsidR="00376421">
          <w:rPr>
            <w:rFonts w:ascii="Lucida Sans Unicode" w:hAnsi="Lucida Sans Unicode" w:cs="Lucida Sans Unicode"/>
            <w:lang w:val="en-US"/>
          </w:rPr>
          <w:t>Basically, this wiki should be an easy read for non-technical people.</w:t>
        </w:r>
      </w:ins>
    </w:p>
    <w:p w14:paraId="41512A3C" w14:textId="77777777" w:rsidR="00376421" w:rsidRPr="00376421" w:rsidRDefault="00376421" w:rsidP="003407AB">
      <w:pPr>
        <w:rPr>
          <w:rFonts w:ascii="Lucida Sans Unicode" w:hAnsi="Lucida Sans Unicode" w:cs="Lucida Sans Unicode"/>
          <w:lang w:val="en-US"/>
          <w:rPrChange w:id="732" w:author="Han Vermolen" w:date="2014-10-01T15:29:00Z">
            <w:rPr>
              <w:rFonts w:ascii="Lucida Sans Unicode" w:hAnsi="Lucida Sans Unicode" w:cs="Lucida Sans Unicode"/>
              <w:lang w:val="nl-NL"/>
            </w:rPr>
          </w:rPrChange>
        </w:rPr>
      </w:pPr>
    </w:p>
    <w:p w14:paraId="61CE228D" w14:textId="77777777" w:rsidR="003407AB" w:rsidRPr="00EE6CCE" w:rsidRDefault="00114BDA" w:rsidP="00C207E2">
      <w:pPr>
        <w:numPr>
          <w:ilvl w:val="0"/>
          <w:numId w:val="40"/>
        </w:numPr>
        <w:rPr>
          <w:rFonts w:ascii="Lucida Sans Unicode" w:hAnsi="Lucida Sans Unicode" w:cs="Lucida Sans Unicode"/>
          <w:rPrChange w:id="733" w:author="Han Vermolen" w:date="2014-10-01T08:59:00Z">
            <w:rPr>
              <w:rFonts w:ascii="Lucida Sans Unicode" w:hAnsi="Lucida Sans Unicode" w:cs="Lucida Sans Unicode"/>
              <w:lang w:val="nl-NL"/>
            </w:rPr>
          </w:rPrChange>
        </w:rPr>
      </w:pPr>
      <w:ins w:id="734" w:author="Han Vermolen" w:date="2014-10-01T10:55:00Z">
        <w:r>
          <w:rPr>
            <w:rFonts w:ascii="Lucida Sans Unicode" w:hAnsi="Lucida Sans Unicode" w:cs="Lucida Sans Unicode"/>
          </w:rPr>
          <w:t>Person(s) responsible for setup</w:t>
        </w:r>
      </w:ins>
      <w:del w:id="735" w:author="Han Vermolen" w:date="2014-10-01T10:55:00Z">
        <w:r w:rsidR="003407AB" w:rsidRPr="00EE6CCE" w:rsidDel="00114BDA">
          <w:rPr>
            <w:rFonts w:ascii="Lucida Sans Unicode" w:hAnsi="Lucida Sans Unicode" w:cs="Lucida Sans Unicode"/>
            <w:rPrChange w:id="736" w:author="Han Vermolen" w:date="2014-10-01T08:59:00Z">
              <w:rPr>
                <w:rFonts w:ascii="Lucida Sans Unicode" w:hAnsi="Lucida Sans Unicode" w:cs="Lucida Sans Unicode"/>
                <w:lang w:val="nl-NL"/>
              </w:rPr>
            </w:rPrChange>
          </w:rPr>
          <w:delText>Verantwoordelijk opzet</w:delText>
        </w:r>
      </w:del>
      <w:r w:rsidR="003407AB" w:rsidRPr="00EE6CCE">
        <w:rPr>
          <w:rFonts w:ascii="Lucida Sans Unicode" w:hAnsi="Lucida Sans Unicode" w:cs="Lucida Sans Unicode"/>
          <w:rPrChange w:id="737" w:author="Han Vermolen" w:date="2014-10-01T08:59:00Z">
            <w:rPr>
              <w:rFonts w:ascii="Lucida Sans Unicode" w:hAnsi="Lucida Sans Unicode" w:cs="Lucida Sans Unicode"/>
              <w:lang w:val="nl-NL"/>
            </w:rPr>
          </w:rPrChange>
        </w:rPr>
        <w:t>: Han</w:t>
      </w:r>
      <w:del w:id="738" w:author="Han Vermolen" w:date="2014-10-01T08:55:00Z">
        <w:r w:rsidR="003407AB" w:rsidRPr="00EE6CCE" w:rsidDel="00EE6CCE">
          <w:rPr>
            <w:rFonts w:ascii="Lucida Sans Unicode" w:hAnsi="Lucida Sans Unicode" w:cs="Lucida Sans Unicode"/>
            <w:rPrChange w:id="739" w:author="Han Vermolen" w:date="2014-10-01T08:59:00Z">
              <w:rPr>
                <w:rFonts w:ascii="Lucida Sans Unicode" w:hAnsi="Lucida Sans Unicode" w:cs="Lucida Sans Unicode"/>
                <w:lang w:val="nl-NL"/>
              </w:rPr>
            </w:rPrChange>
          </w:rPr>
          <w:delText xml:space="preserve"> (?)</w:delText>
        </w:r>
      </w:del>
    </w:p>
    <w:p w14:paraId="3C10647F" w14:textId="77777777" w:rsidR="003407AB" w:rsidRPr="00EE6CCE" w:rsidRDefault="00376421" w:rsidP="00C207E2">
      <w:pPr>
        <w:numPr>
          <w:ilvl w:val="0"/>
          <w:numId w:val="40"/>
        </w:numPr>
        <w:rPr>
          <w:rFonts w:ascii="Lucida Sans Unicode" w:hAnsi="Lucida Sans Unicode" w:cs="Lucida Sans Unicode"/>
          <w:rPrChange w:id="740" w:author="Han Vermolen" w:date="2014-10-01T08:59:00Z">
            <w:rPr>
              <w:rFonts w:ascii="Lucida Sans Unicode" w:hAnsi="Lucida Sans Unicode" w:cs="Lucida Sans Unicode"/>
              <w:lang w:val="nl-NL"/>
            </w:rPr>
          </w:rPrChange>
        </w:rPr>
      </w:pPr>
      <w:ins w:id="741" w:author="Han Vermolen" w:date="2014-10-01T15:25:00Z">
        <w:r>
          <w:rPr>
            <w:rFonts w:ascii="Lucida Sans Unicode" w:hAnsi="Lucida Sans Unicode" w:cs="Lucida Sans Unicode"/>
          </w:rPr>
          <w:t>Person(s) responsible for content</w:t>
        </w:r>
      </w:ins>
      <w:del w:id="742" w:author="Han Vermolen" w:date="2014-10-01T15:25:00Z">
        <w:r w:rsidR="003407AB" w:rsidRPr="00EE6CCE" w:rsidDel="00376421">
          <w:rPr>
            <w:rFonts w:ascii="Lucida Sans Unicode" w:hAnsi="Lucida Sans Unicode" w:cs="Lucida Sans Unicode"/>
            <w:rPrChange w:id="743" w:author="Han Vermolen" w:date="2014-10-01T08:59:00Z">
              <w:rPr>
                <w:rFonts w:ascii="Lucida Sans Unicode" w:hAnsi="Lucida Sans Unicode" w:cs="Lucida Sans Unicode"/>
                <w:lang w:val="nl-NL"/>
              </w:rPr>
            </w:rPrChange>
          </w:rPr>
          <w:delText>Verantwoordelijk voor het vullen</w:delText>
        </w:r>
      </w:del>
      <w:r w:rsidR="003407AB" w:rsidRPr="00EE6CCE">
        <w:rPr>
          <w:rFonts w:ascii="Lucida Sans Unicode" w:hAnsi="Lucida Sans Unicode" w:cs="Lucida Sans Unicode"/>
          <w:rPrChange w:id="744" w:author="Han Vermolen" w:date="2014-10-01T08:59:00Z">
            <w:rPr>
              <w:rFonts w:ascii="Lucida Sans Unicode" w:hAnsi="Lucida Sans Unicode" w:cs="Lucida Sans Unicode"/>
              <w:lang w:val="nl-NL"/>
            </w:rPr>
          </w:rPrChange>
        </w:rPr>
        <w:t xml:space="preserve">: </w:t>
      </w:r>
      <w:proofErr w:type="spellStart"/>
      <w:r w:rsidR="003407AB" w:rsidRPr="00EE6CCE">
        <w:rPr>
          <w:rFonts w:ascii="Lucida Sans Unicode" w:hAnsi="Lucida Sans Unicode" w:cs="Lucida Sans Unicode"/>
          <w:rPrChange w:id="745" w:author="Han Vermolen" w:date="2014-10-01T08:59:00Z">
            <w:rPr>
              <w:rFonts w:ascii="Lucida Sans Unicode" w:hAnsi="Lucida Sans Unicode" w:cs="Lucida Sans Unicode"/>
              <w:lang w:val="nl-NL"/>
            </w:rPr>
          </w:rPrChange>
        </w:rPr>
        <w:t>alle</w:t>
      </w:r>
      <w:proofErr w:type="spellEnd"/>
      <w:r w:rsidR="003407AB" w:rsidRPr="00EE6CCE">
        <w:rPr>
          <w:rFonts w:ascii="Lucida Sans Unicode" w:hAnsi="Lucida Sans Unicode" w:cs="Lucida Sans Unicode"/>
          <w:rPrChange w:id="746" w:author="Han Vermolen" w:date="2014-10-01T08:59:00Z">
            <w:rPr>
              <w:rFonts w:ascii="Lucida Sans Unicode" w:hAnsi="Lucida Sans Unicode" w:cs="Lucida Sans Unicode"/>
              <w:lang w:val="nl-NL"/>
            </w:rPr>
          </w:rPrChange>
        </w:rPr>
        <w:t xml:space="preserve"> </w:t>
      </w:r>
      <w:proofErr w:type="spellStart"/>
      <w:ins w:id="747" w:author="Han Vermolen" w:date="2014-10-01T08:56:00Z">
        <w:r w:rsidR="00EE6CCE" w:rsidRPr="00EE6CCE">
          <w:rPr>
            <w:rFonts w:ascii="Lucida Sans Unicode" w:hAnsi="Lucida Sans Unicode" w:cs="Lucida Sans Unicode"/>
            <w:rPrChange w:id="748" w:author="Han Vermolen" w:date="2014-10-01T08:59:00Z">
              <w:rPr>
                <w:rFonts w:ascii="Lucida Sans Unicode" w:hAnsi="Lucida Sans Unicode" w:cs="Lucida Sans Unicode"/>
                <w:lang w:val="nl-NL"/>
              </w:rPr>
            </w:rPrChange>
          </w:rPr>
          <w:t>teamleden</w:t>
        </w:r>
      </w:ins>
      <w:proofErr w:type="spellEnd"/>
      <w:del w:id="749" w:author="Han Vermolen" w:date="2014-10-01T08:56:00Z">
        <w:r w:rsidR="003407AB" w:rsidRPr="00EE6CCE" w:rsidDel="00EE6CCE">
          <w:rPr>
            <w:rFonts w:ascii="Lucida Sans Unicode" w:hAnsi="Lucida Sans Unicode" w:cs="Lucida Sans Unicode"/>
            <w:rPrChange w:id="750" w:author="Han Vermolen" w:date="2014-10-01T08:59:00Z">
              <w:rPr>
                <w:rFonts w:ascii="Lucida Sans Unicode" w:hAnsi="Lucida Sans Unicode" w:cs="Lucida Sans Unicode"/>
                <w:lang w:val="nl-NL"/>
              </w:rPr>
            </w:rPrChange>
          </w:rPr>
          <w:delText>ontwikkelaars</w:delText>
        </w:r>
      </w:del>
    </w:p>
    <w:p w14:paraId="5BEC3DD8" w14:textId="77777777" w:rsidR="003407AB" w:rsidRPr="00782F94" w:rsidRDefault="003407AB" w:rsidP="00C207E2">
      <w:pPr>
        <w:numPr>
          <w:ilvl w:val="0"/>
          <w:numId w:val="40"/>
        </w:numPr>
        <w:rPr>
          <w:rFonts w:ascii="Lucida Sans Unicode" w:hAnsi="Lucida Sans Unicode" w:cs="Lucida Sans Unicode"/>
          <w:lang w:val="nl-NL"/>
        </w:rPr>
      </w:pPr>
      <w:r w:rsidRPr="00782F94">
        <w:rPr>
          <w:rFonts w:ascii="Lucida Sans Unicode" w:hAnsi="Lucida Sans Unicode" w:cs="Lucida Sans Unicode"/>
          <w:lang w:val="nl-NL"/>
        </w:rPr>
        <w:t>Eindredactie: Ron (om leesbaarheid te borgen)</w:t>
      </w:r>
    </w:p>
    <w:p w14:paraId="110D5BEB" w14:textId="77777777" w:rsidR="0000404E" w:rsidRPr="00782F94" w:rsidRDefault="00E67F35" w:rsidP="00C207E2">
      <w:pPr>
        <w:numPr>
          <w:ilvl w:val="0"/>
          <w:numId w:val="40"/>
        </w:numPr>
        <w:rPr>
          <w:rFonts w:ascii="Lucida Sans Unicode" w:hAnsi="Lucida Sans Unicode" w:cs="Lucida Sans Unicode"/>
          <w:lang w:val="nl-NL"/>
        </w:rPr>
      </w:pPr>
      <w:r w:rsidRPr="00782F94">
        <w:rPr>
          <w:rFonts w:ascii="Lucida Sans Unicode" w:hAnsi="Lucida Sans Unicode" w:cs="Lucida Sans Unicode"/>
          <w:lang w:val="nl-NL"/>
        </w:rPr>
        <w:t>Deadline voor livegang wiki: januari 2015</w:t>
      </w:r>
    </w:p>
    <w:p w14:paraId="488BEEAF" w14:textId="77777777" w:rsidR="00F82D0F" w:rsidRPr="00782F94" w:rsidRDefault="00F82D0F" w:rsidP="00661C53">
      <w:pPr>
        <w:rPr>
          <w:rFonts w:ascii="Lucida Sans Unicode" w:hAnsi="Lucida Sans Unicode" w:cs="Lucida Sans Unicode"/>
          <w:lang w:val="nl-NL"/>
        </w:rPr>
      </w:pPr>
    </w:p>
    <w:p w14:paraId="3B507EC6" w14:textId="77777777" w:rsidR="00F82D0F" w:rsidRPr="00EE6CCE" w:rsidRDefault="00F82D0F" w:rsidP="00F82D0F">
      <w:pPr>
        <w:pStyle w:val="Heading2"/>
        <w:rPr>
          <w:rPrChange w:id="751" w:author="Han Vermolen" w:date="2014-10-01T08:59:00Z">
            <w:rPr>
              <w:lang w:val="nl-NL"/>
            </w:rPr>
          </w:rPrChange>
        </w:rPr>
      </w:pPr>
      <w:del w:id="752" w:author="Han Vermolen" w:date="2014-10-01T15:31:00Z">
        <w:r w:rsidRPr="00EE6CCE" w:rsidDel="00376421">
          <w:rPr>
            <w:rPrChange w:id="753" w:author="Han Vermolen" w:date="2014-10-01T08:59:00Z">
              <w:rPr>
                <w:lang w:val="nl-NL"/>
              </w:rPr>
            </w:rPrChange>
          </w:rPr>
          <w:delText xml:space="preserve">ontwikkeling </w:delText>
        </w:r>
      </w:del>
      <w:bookmarkStart w:id="754" w:name="_Toc400301081"/>
      <w:ins w:id="755" w:author="Han Vermolen" w:date="2014-10-01T15:31:00Z">
        <w:r w:rsidR="00376421">
          <w:t>Setting up an informative website</w:t>
        </w:r>
      </w:ins>
      <w:bookmarkEnd w:id="754"/>
      <w:del w:id="756" w:author="Han Vermolen" w:date="2014-10-01T15:31:00Z">
        <w:r w:rsidRPr="00EE6CCE" w:rsidDel="00376421">
          <w:rPr>
            <w:rPrChange w:id="757" w:author="Han Vermolen" w:date="2014-10-01T08:59:00Z">
              <w:rPr>
                <w:lang w:val="nl-NL"/>
              </w:rPr>
            </w:rPrChange>
          </w:rPr>
          <w:delText>informatieve website</w:delText>
        </w:r>
      </w:del>
    </w:p>
    <w:p w14:paraId="1A1C4B8C" w14:textId="3BA97A3F" w:rsidR="00376421" w:rsidRDefault="0000404E" w:rsidP="00661C53">
      <w:pPr>
        <w:rPr>
          <w:ins w:id="758" w:author="Han Vermolen" w:date="2014-10-01T15:31:00Z"/>
          <w:rFonts w:ascii="Lucida Sans Unicode" w:hAnsi="Lucida Sans Unicode" w:cs="Lucida Sans Unicode"/>
        </w:rPr>
      </w:pPr>
      <w:del w:id="759" w:author="Han Vermolen" w:date="2014-10-01T15:48:00Z">
        <w:r w:rsidRPr="00EE6CCE" w:rsidDel="008A4FE3">
          <w:rPr>
            <w:rFonts w:ascii="Lucida Sans Unicode" w:hAnsi="Lucida Sans Unicode" w:cs="Lucida Sans Unicode"/>
            <w:rPrChange w:id="760" w:author="Han Vermolen" w:date="2014-10-01T08:59:00Z">
              <w:rPr>
                <w:rFonts w:ascii="Lucida Sans Unicode" w:hAnsi="Lucida Sans Unicode" w:cs="Lucida Sans Unicode"/>
                <w:lang w:val="nl-NL"/>
              </w:rPr>
            </w:rPrChange>
          </w:rPr>
          <w:fldChar w:fldCharType="begin"/>
        </w:r>
        <w:r w:rsidRPr="008A4FE3" w:rsidDel="008A4FE3">
          <w:rPr>
            <w:rFonts w:ascii="Lucida Sans Unicode" w:hAnsi="Lucida Sans Unicode" w:cs="Lucida Sans Unicode"/>
            <w:lang w:val="en-US"/>
            <w:rPrChange w:id="761" w:author="Han Vermolen" w:date="2014-10-01T15:48:00Z">
              <w:rPr>
                <w:rFonts w:ascii="Lucida Sans Unicode" w:hAnsi="Lucida Sans Unicode" w:cs="Lucida Sans Unicode"/>
                <w:lang w:val="nl-NL"/>
              </w:rPr>
            </w:rPrChange>
          </w:rPr>
          <w:delInstrText xml:space="preserve"> HYPERLINK "http://www.hospikids.nl" </w:delInstrText>
        </w:r>
        <w:r w:rsidRPr="00EE6CCE" w:rsidDel="008A4FE3">
          <w:rPr>
            <w:rFonts w:ascii="Lucida Sans Unicode" w:hAnsi="Lucida Sans Unicode" w:cs="Lucida Sans Unicode"/>
            <w:rPrChange w:id="762" w:author="Han Vermolen" w:date="2014-10-01T08:59:00Z">
              <w:rPr>
                <w:rFonts w:ascii="Lucida Sans Unicode" w:hAnsi="Lucida Sans Unicode" w:cs="Lucida Sans Unicode"/>
                <w:lang w:val="nl-NL"/>
              </w:rPr>
            </w:rPrChange>
          </w:rPr>
          <w:fldChar w:fldCharType="separate"/>
        </w:r>
        <w:r w:rsidRPr="008A4FE3" w:rsidDel="008A4FE3">
          <w:rPr>
            <w:rStyle w:val="Hyperlink"/>
            <w:rFonts w:ascii="Lucida Sans Unicode" w:hAnsi="Lucida Sans Unicode" w:cs="Lucida Sans Unicode"/>
            <w:lang w:val="en-US"/>
            <w:rPrChange w:id="763" w:author="Han Vermolen" w:date="2014-10-01T15:48:00Z">
              <w:rPr>
                <w:rStyle w:val="Hyperlink"/>
                <w:rFonts w:ascii="Lucida Sans Unicode" w:hAnsi="Lucida Sans Unicode" w:cs="Lucida Sans Unicode"/>
                <w:lang w:val="nl-NL"/>
              </w:rPr>
            </w:rPrChange>
          </w:rPr>
          <w:delText>www.hospikids.nl</w:delText>
        </w:r>
        <w:r w:rsidRPr="00EE6CCE" w:rsidDel="008A4FE3">
          <w:rPr>
            <w:rFonts w:ascii="Lucida Sans Unicode" w:hAnsi="Lucida Sans Unicode" w:cs="Lucida Sans Unicode"/>
            <w:rPrChange w:id="764" w:author="Han Vermolen" w:date="2014-10-01T08:59:00Z">
              <w:rPr>
                <w:rFonts w:ascii="Lucida Sans Unicode" w:hAnsi="Lucida Sans Unicode" w:cs="Lucida Sans Unicode"/>
                <w:lang w:val="nl-NL"/>
              </w:rPr>
            </w:rPrChange>
          </w:rPr>
          <w:fldChar w:fldCharType="end"/>
        </w:r>
        <w:r w:rsidRPr="008A4FE3" w:rsidDel="008A4FE3">
          <w:rPr>
            <w:rFonts w:ascii="Lucida Sans Unicode" w:hAnsi="Lucida Sans Unicode" w:cs="Lucida Sans Unicode"/>
            <w:lang w:val="en-US"/>
            <w:rPrChange w:id="765" w:author="Han Vermolen" w:date="2014-10-01T15:48:00Z">
              <w:rPr>
                <w:rFonts w:ascii="Lucida Sans Unicode" w:hAnsi="Lucida Sans Unicode" w:cs="Lucida Sans Unicode"/>
                <w:lang w:val="nl-NL"/>
              </w:rPr>
            </w:rPrChange>
          </w:rPr>
          <w:delText xml:space="preserve">, waar iedereen kan kennismaken met dit concept. </w:delText>
        </w:r>
        <w:r w:rsidRPr="00EE6CCE" w:rsidDel="008A4FE3">
          <w:rPr>
            <w:rFonts w:ascii="Lucida Sans Unicode" w:hAnsi="Lucida Sans Unicode" w:cs="Lucida Sans Unicode"/>
            <w:rPrChange w:id="766" w:author="Han Vermolen" w:date="2014-10-01T08:59:00Z">
              <w:rPr>
                <w:rFonts w:ascii="Lucida Sans Unicode" w:hAnsi="Lucida Sans Unicode" w:cs="Lucida Sans Unicode"/>
                <w:lang w:val="nl-NL"/>
              </w:rPr>
            </w:rPrChange>
          </w:rPr>
          <w:delText>Wiki’s worden eraan gekoppeld, maar de site heeft vooral kort en bondige (en leesbare) informatie voor alle geïnteresseerden.</w:delText>
        </w:r>
      </w:del>
      <w:ins w:id="767" w:author="Han Vermolen" w:date="2014-10-01T15:31:00Z">
        <w:r w:rsidR="00376421">
          <w:rPr>
            <w:rFonts w:ascii="Lucida Sans Unicode" w:hAnsi="Lucida Sans Unicode" w:cs="Lucida Sans Unicode"/>
          </w:rPr>
          <w:t xml:space="preserve">We will be setting up a website at </w:t>
        </w:r>
        <w:r w:rsidR="00376421">
          <w:rPr>
            <w:rFonts w:ascii="Lucida Sans Unicode" w:hAnsi="Lucida Sans Unicode" w:cs="Lucida Sans Unicode"/>
          </w:rPr>
          <w:fldChar w:fldCharType="begin"/>
        </w:r>
        <w:r w:rsidR="00376421">
          <w:rPr>
            <w:rFonts w:ascii="Lucida Sans Unicode" w:hAnsi="Lucida Sans Unicode" w:cs="Lucida Sans Unicode"/>
          </w:rPr>
          <w:instrText xml:space="preserve"> HYPERLINK "http://www.hospikids.nl" </w:instrText>
        </w:r>
        <w:r w:rsidR="00376421">
          <w:rPr>
            <w:rFonts w:ascii="Lucida Sans Unicode" w:hAnsi="Lucida Sans Unicode" w:cs="Lucida Sans Unicode"/>
          </w:rPr>
          <w:fldChar w:fldCharType="separate"/>
        </w:r>
        <w:r w:rsidR="00376421" w:rsidRPr="00662591">
          <w:rPr>
            <w:rStyle w:val="Hyperlink"/>
            <w:rFonts w:ascii="Lucida Sans Unicode" w:hAnsi="Lucida Sans Unicode" w:cs="Lucida Sans Unicode"/>
          </w:rPr>
          <w:t>http://www.</w:t>
        </w:r>
      </w:ins>
      <w:ins w:id="768" w:author="Han Vermolen" w:date="2014-10-05T19:45:00Z">
        <w:r w:rsidR="00782F94">
          <w:rPr>
            <w:rStyle w:val="Hyperlink"/>
            <w:rFonts w:ascii="Lucida Sans Unicode" w:hAnsi="Lucida Sans Unicode" w:cs="Lucida Sans Unicode"/>
          </w:rPr>
          <w:t>HospiKids</w:t>
        </w:r>
      </w:ins>
      <w:ins w:id="769" w:author="Han Vermolen" w:date="2014-10-01T15:31:00Z">
        <w:r w:rsidR="00376421" w:rsidRPr="00662591">
          <w:rPr>
            <w:rStyle w:val="Hyperlink"/>
            <w:rFonts w:ascii="Lucida Sans Unicode" w:hAnsi="Lucida Sans Unicode" w:cs="Lucida Sans Unicode"/>
          </w:rPr>
          <w:t>.nl</w:t>
        </w:r>
        <w:r w:rsidR="00376421">
          <w:rPr>
            <w:rFonts w:ascii="Lucida Sans Unicode" w:hAnsi="Lucida Sans Unicode" w:cs="Lucida Sans Unicode"/>
          </w:rPr>
          <w:fldChar w:fldCharType="end"/>
        </w:r>
        <w:r w:rsidR="00376421">
          <w:rPr>
            <w:rFonts w:ascii="Lucida Sans Unicode" w:hAnsi="Lucida Sans Unicode" w:cs="Lucida Sans Unicode"/>
          </w:rPr>
          <w:t xml:space="preserve"> which will mainly serve as a brochure site. </w:t>
        </w:r>
      </w:ins>
      <w:ins w:id="770" w:author="Han Vermolen" w:date="2014-10-01T15:32:00Z">
        <w:r w:rsidR="00376421">
          <w:rPr>
            <w:rFonts w:ascii="Lucida Sans Unicode" w:hAnsi="Lucida Sans Unicode" w:cs="Lucida Sans Unicode"/>
          </w:rPr>
          <w:t>For more depth people will be diverted to the appropriate wiki</w:t>
        </w:r>
        <w:r w:rsidR="00397C01">
          <w:rPr>
            <w:rFonts w:ascii="Lucida Sans Unicode" w:hAnsi="Lucida Sans Unicode" w:cs="Lucida Sans Unicode"/>
          </w:rPr>
          <w:t>s. This is also where our call to action from (financial</w:t>
        </w:r>
      </w:ins>
      <w:ins w:id="771" w:author="Han Vermolen" w:date="2014-10-01T15:42:00Z">
        <w:r w:rsidR="00397C01">
          <w:rPr>
            <w:rFonts w:ascii="Lucida Sans Unicode" w:hAnsi="Lucida Sans Unicode" w:cs="Lucida Sans Unicode"/>
          </w:rPr>
          <w:t>) contributions</w:t>
        </w:r>
      </w:ins>
      <w:ins w:id="772" w:author="Han Vermolen" w:date="2014-10-01T15:32:00Z">
        <w:r w:rsidR="00397C01">
          <w:rPr>
            <w:rFonts w:ascii="Lucida Sans Unicode" w:hAnsi="Lucida Sans Unicode" w:cs="Lucida Sans Unicode"/>
          </w:rPr>
          <w:t xml:space="preserve"> will be placed.</w:t>
        </w:r>
      </w:ins>
    </w:p>
    <w:p w14:paraId="4A8AF6A0" w14:textId="77777777" w:rsidR="00397C01" w:rsidRDefault="00397C01" w:rsidP="00661C53">
      <w:pPr>
        <w:rPr>
          <w:ins w:id="773" w:author="Han Vermolen" w:date="2014-10-01T15:33:00Z"/>
          <w:rFonts w:ascii="Lucida Sans Unicode" w:hAnsi="Lucida Sans Unicode" w:cs="Lucida Sans Unicode"/>
        </w:rPr>
      </w:pPr>
    </w:p>
    <w:p w14:paraId="50243DE1" w14:textId="3C9FF16B" w:rsidR="0000404E" w:rsidRPr="00397C01" w:rsidRDefault="00397C01" w:rsidP="00661C53">
      <w:pPr>
        <w:rPr>
          <w:rFonts w:ascii="Lucida Sans Unicode" w:hAnsi="Lucida Sans Unicode" w:cs="Lucida Sans Unicode"/>
          <w:rPrChange w:id="774" w:author="Han Vermolen" w:date="2014-10-01T15:42:00Z">
            <w:rPr>
              <w:rFonts w:ascii="Lucida Sans Unicode" w:hAnsi="Lucida Sans Unicode" w:cs="Lucida Sans Unicode"/>
              <w:lang w:val="nl-NL"/>
            </w:rPr>
          </w:rPrChange>
        </w:rPr>
      </w:pPr>
      <w:ins w:id="775" w:author="Han Vermolen" w:date="2014-10-01T15:42:00Z">
        <w:r w:rsidRPr="00397C01">
          <w:rPr>
            <w:rFonts w:ascii="Lucida Sans Unicode" w:hAnsi="Lucida Sans Unicode" w:cs="Lucida Sans Unicode"/>
          </w:rPr>
          <w:t xml:space="preserve">Our first priority will be the design of the website. </w:t>
        </w:r>
      </w:ins>
      <w:r w:rsidR="0000404E" w:rsidRPr="00397C01">
        <w:rPr>
          <w:rFonts w:ascii="Lucida Sans Unicode" w:hAnsi="Lucida Sans Unicode" w:cs="Lucida Sans Unicode"/>
          <w:rPrChange w:id="776" w:author="Han Vermolen" w:date="2014-10-01T15:42:00Z">
            <w:rPr>
              <w:rFonts w:ascii="Lucida Sans Unicode" w:hAnsi="Lucida Sans Unicode" w:cs="Lucida Sans Unicode"/>
              <w:lang w:val="nl-NL"/>
            </w:rPr>
          </w:rPrChange>
        </w:rPr>
        <w:t xml:space="preserve"> </w:t>
      </w:r>
      <w:ins w:id="777" w:author="Han Vermolen" w:date="2014-10-01T15:44:00Z">
        <w:r w:rsidR="008A4FE3">
          <w:rPr>
            <w:rFonts w:ascii="Lucida Sans Unicode" w:hAnsi="Lucida Sans Unicode" w:cs="Lucida Sans Unicode"/>
          </w:rPr>
          <w:t xml:space="preserve">De content of the website will </w:t>
        </w:r>
      </w:ins>
      <w:ins w:id="778" w:author="Han Vermolen" w:date="2014-10-01T15:45:00Z">
        <w:r w:rsidR="008A4FE3">
          <w:rPr>
            <w:rFonts w:ascii="Lucida Sans Unicode" w:hAnsi="Lucida Sans Unicode" w:cs="Lucida Sans Unicode"/>
          </w:rPr>
          <w:t xml:space="preserve">mostly depend on the </w:t>
        </w:r>
      </w:ins>
      <w:ins w:id="779" w:author="Han Vermolen" w:date="2014-10-05T19:45:00Z">
        <w:r w:rsidR="00782F94">
          <w:rPr>
            <w:rFonts w:ascii="Lucida Sans Unicode" w:hAnsi="Lucida Sans Unicode" w:cs="Lucida Sans Unicode"/>
          </w:rPr>
          <w:t>HospiKids</w:t>
        </w:r>
      </w:ins>
      <w:ins w:id="780" w:author="Han Vermolen" w:date="2014-10-01T15:45:00Z">
        <w:r w:rsidR="008A4FE3">
          <w:rPr>
            <w:rFonts w:ascii="Lucida Sans Unicode" w:hAnsi="Lucida Sans Unicode" w:cs="Lucida Sans Unicode"/>
          </w:rPr>
          <w:t xml:space="preserve"> ecosystem described in </w:t>
        </w:r>
      </w:ins>
      <w:ins w:id="781" w:author="Han Vermolen" w:date="2014-10-01T15:46:00Z">
        <w:r w:rsidR="008A4FE3">
          <w:rPr>
            <w:rFonts w:ascii="Lucida Sans Unicode" w:hAnsi="Lucida Sans Unicode" w:cs="Lucida Sans Unicode"/>
          </w:rPr>
          <w:fldChar w:fldCharType="begin"/>
        </w:r>
        <w:r w:rsidR="008A4FE3">
          <w:rPr>
            <w:rFonts w:ascii="Lucida Sans Unicode" w:hAnsi="Lucida Sans Unicode" w:cs="Lucida Sans Unicode"/>
          </w:rPr>
          <w:instrText xml:space="preserve"> REF _Ref399941684 \w \p \h </w:instrText>
        </w:r>
      </w:ins>
      <w:r w:rsidR="008A4FE3">
        <w:rPr>
          <w:rFonts w:ascii="Lucida Sans Unicode" w:hAnsi="Lucida Sans Unicode" w:cs="Lucida Sans Unicode"/>
        </w:rPr>
      </w:r>
      <w:r w:rsidR="008A4FE3">
        <w:rPr>
          <w:rFonts w:ascii="Lucida Sans Unicode" w:hAnsi="Lucida Sans Unicode" w:cs="Lucida Sans Unicode"/>
        </w:rPr>
        <w:fldChar w:fldCharType="separate"/>
      </w:r>
      <w:ins w:id="782" w:author="Han Vermolen" w:date="2014-10-01T15:46:00Z">
        <w:r w:rsidR="008A4FE3">
          <w:rPr>
            <w:rFonts w:ascii="Lucida Sans Unicode" w:hAnsi="Lucida Sans Unicode" w:cs="Lucida Sans Unicode"/>
          </w:rPr>
          <w:t>2.2 above</w:t>
        </w:r>
        <w:r w:rsidR="008A4FE3">
          <w:rPr>
            <w:rFonts w:ascii="Lucida Sans Unicode" w:hAnsi="Lucida Sans Unicode" w:cs="Lucida Sans Unicode"/>
          </w:rPr>
          <w:fldChar w:fldCharType="end"/>
        </w:r>
      </w:ins>
      <w:ins w:id="783" w:author="Han Vermolen" w:date="2014-10-01T15:47:00Z">
        <w:r w:rsidR="008A4FE3">
          <w:rPr>
            <w:rFonts w:ascii="Lucida Sans Unicode" w:hAnsi="Lucida Sans Unicode" w:cs="Lucida Sans Unicode"/>
          </w:rPr>
          <w:t>.</w:t>
        </w:r>
      </w:ins>
    </w:p>
    <w:p w14:paraId="1966ADD8" w14:textId="77777777" w:rsidR="00C207E2" w:rsidRPr="00376421" w:rsidDel="008A4FE3" w:rsidRDefault="0000404E" w:rsidP="00661C53">
      <w:pPr>
        <w:rPr>
          <w:del w:id="784" w:author="Han Vermolen" w:date="2014-10-01T15:47:00Z"/>
          <w:rFonts w:ascii="Lucida Sans Unicode" w:hAnsi="Lucida Sans Unicode" w:cs="Lucida Sans Unicode"/>
          <w:lang w:val="nl-NL"/>
        </w:rPr>
      </w:pPr>
      <w:del w:id="785" w:author="Han Vermolen" w:date="2014-10-01T15:47:00Z">
        <w:r w:rsidRPr="00376421" w:rsidDel="008A4FE3">
          <w:rPr>
            <w:rFonts w:ascii="Lucida Sans Unicode" w:hAnsi="Lucida Sans Unicode" w:cs="Lucida Sans Unicode"/>
            <w:lang w:val="nl-NL"/>
          </w:rPr>
          <w:delText>Ontwerp voor de site is de eerste vereiste, de inhoud zal ook grotendeels moeten volgen uit de schematische schets van de wereld.</w:delText>
        </w:r>
      </w:del>
    </w:p>
    <w:p w14:paraId="1327E76D" w14:textId="77777777" w:rsidR="00483100" w:rsidRPr="00EE6CCE" w:rsidRDefault="00114BDA" w:rsidP="00C207E2">
      <w:pPr>
        <w:numPr>
          <w:ilvl w:val="0"/>
          <w:numId w:val="41"/>
        </w:numPr>
        <w:rPr>
          <w:rFonts w:ascii="Lucida Sans Unicode" w:hAnsi="Lucida Sans Unicode" w:cs="Lucida Sans Unicode"/>
          <w:rPrChange w:id="786" w:author="Han Vermolen" w:date="2014-10-01T08:59:00Z">
            <w:rPr>
              <w:rFonts w:ascii="Lucida Sans Unicode" w:hAnsi="Lucida Sans Unicode" w:cs="Lucida Sans Unicode"/>
              <w:lang w:val="nl-NL"/>
            </w:rPr>
          </w:rPrChange>
        </w:rPr>
      </w:pPr>
      <w:ins w:id="787" w:author="Han Vermolen" w:date="2014-10-01T10:55:00Z">
        <w:r>
          <w:rPr>
            <w:rFonts w:ascii="Lucida Sans Unicode" w:hAnsi="Lucida Sans Unicode" w:cs="Lucida Sans Unicode"/>
          </w:rPr>
          <w:t>Person(s) responsible for design</w:t>
        </w:r>
      </w:ins>
      <w:del w:id="788" w:author="Han Vermolen" w:date="2014-10-01T10:55:00Z">
        <w:r w:rsidR="00F82D0F" w:rsidRPr="00EE6CCE" w:rsidDel="00114BDA">
          <w:rPr>
            <w:rFonts w:ascii="Lucida Sans Unicode" w:hAnsi="Lucida Sans Unicode" w:cs="Lucida Sans Unicode"/>
            <w:rPrChange w:id="789" w:author="Han Vermolen" w:date="2014-10-01T08:59:00Z">
              <w:rPr>
                <w:rFonts w:ascii="Lucida Sans Unicode" w:hAnsi="Lucida Sans Unicode" w:cs="Lucida Sans Unicode"/>
                <w:lang w:val="nl-NL"/>
              </w:rPr>
            </w:rPrChange>
          </w:rPr>
          <w:delText>verantwoordelijk</w:delText>
        </w:r>
        <w:r w:rsidR="0000404E" w:rsidRPr="00EE6CCE" w:rsidDel="00114BDA">
          <w:rPr>
            <w:rFonts w:ascii="Lucida Sans Unicode" w:hAnsi="Lucida Sans Unicode" w:cs="Lucida Sans Unicode"/>
            <w:rPrChange w:id="790" w:author="Han Vermolen" w:date="2014-10-01T08:59:00Z">
              <w:rPr>
                <w:rFonts w:ascii="Lucida Sans Unicode" w:hAnsi="Lucida Sans Unicode" w:cs="Lucida Sans Unicode"/>
                <w:lang w:val="nl-NL"/>
              </w:rPr>
            </w:rPrChange>
          </w:rPr>
          <w:delText xml:space="preserve"> ontwerp</w:delText>
        </w:r>
      </w:del>
      <w:r w:rsidR="00F82D0F" w:rsidRPr="00EE6CCE">
        <w:rPr>
          <w:rFonts w:ascii="Lucida Sans Unicode" w:hAnsi="Lucida Sans Unicode" w:cs="Lucida Sans Unicode"/>
          <w:rPrChange w:id="791" w:author="Han Vermolen" w:date="2014-10-01T08:59:00Z">
            <w:rPr>
              <w:rFonts w:ascii="Lucida Sans Unicode" w:hAnsi="Lucida Sans Unicode" w:cs="Lucida Sans Unicode"/>
              <w:lang w:val="nl-NL"/>
            </w:rPr>
          </w:rPrChange>
        </w:rPr>
        <w:t>: Ron</w:t>
      </w:r>
    </w:p>
    <w:p w14:paraId="7CE5FDA9" w14:textId="77777777" w:rsidR="0000404E" w:rsidRPr="00EE6CCE" w:rsidRDefault="00114BDA" w:rsidP="00C207E2">
      <w:pPr>
        <w:numPr>
          <w:ilvl w:val="0"/>
          <w:numId w:val="41"/>
        </w:numPr>
        <w:rPr>
          <w:rFonts w:ascii="Lucida Sans Unicode" w:hAnsi="Lucida Sans Unicode" w:cs="Lucida Sans Unicode"/>
          <w:rPrChange w:id="792" w:author="Han Vermolen" w:date="2014-10-01T08:59:00Z">
            <w:rPr>
              <w:rFonts w:ascii="Lucida Sans Unicode" w:hAnsi="Lucida Sans Unicode" w:cs="Lucida Sans Unicode"/>
              <w:lang w:val="nl-NL"/>
            </w:rPr>
          </w:rPrChange>
        </w:rPr>
      </w:pPr>
      <w:ins w:id="793" w:author="Han Vermolen" w:date="2014-10-01T10:55:00Z">
        <w:r>
          <w:rPr>
            <w:rFonts w:ascii="Lucida Sans Unicode" w:hAnsi="Lucida Sans Unicode" w:cs="Lucida Sans Unicode"/>
          </w:rPr>
          <w:t>Person(s) responsible for development</w:t>
        </w:r>
      </w:ins>
      <w:del w:id="794" w:author="Han Vermolen" w:date="2014-10-01T10:55:00Z">
        <w:r w:rsidR="0000404E" w:rsidRPr="00EE6CCE" w:rsidDel="00114BDA">
          <w:rPr>
            <w:rFonts w:ascii="Lucida Sans Unicode" w:hAnsi="Lucida Sans Unicode" w:cs="Lucida Sans Unicode"/>
            <w:rPrChange w:id="795" w:author="Han Vermolen" w:date="2014-10-01T08:59:00Z">
              <w:rPr>
                <w:rFonts w:ascii="Lucida Sans Unicode" w:hAnsi="Lucida Sans Unicode" w:cs="Lucida Sans Unicode"/>
                <w:lang w:val="nl-NL"/>
              </w:rPr>
            </w:rPrChange>
          </w:rPr>
          <w:delText>verantwoordelijk voor ontwikkeling</w:delText>
        </w:r>
      </w:del>
      <w:r w:rsidR="0000404E" w:rsidRPr="00EE6CCE">
        <w:rPr>
          <w:rFonts w:ascii="Lucida Sans Unicode" w:hAnsi="Lucida Sans Unicode" w:cs="Lucida Sans Unicode"/>
          <w:rPrChange w:id="796" w:author="Han Vermolen" w:date="2014-10-01T08:59:00Z">
            <w:rPr>
              <w:rFonts w:ascii="Lucida Sans Unicode" w:hAnsi="Lucida Sans Unicode" w:cs="Lucida Sans Unicode"/>
              <w:lang w:val="nl-NL"/>
            </w:rPr>
          </w:rPrChange>
        </w:rPr>
        <w:t xml:space="preserve">: Han </w:t>
      </w:r>
      <w:ins w:id="797" w:author="Han Vermolen" w:date="2014-10-01T15:47:00Z">
        <w:r w:rsidR="008A4FE3">
          <w:rPr>
            <w:rFonts w:ascii="Lucida Sans Unicode" w:hAnsi="Lucida Sans Unicode" w:cs="Lucida Sans Unicode"/>
          </w:rPr>
          <w:t>&amp;</w:t>
        </w:r>
      </w:ins>
      <w:del w:id="798" w:author="Han Vermolen" w:date="2014-10-01T15:47:00Z">
        <w:r w:rsidR="0000404E" w:rsidRPr="00EE6CCE" w:rsidDel="008A4FE3">
          <w:rPr>
            <w:rFonts w:ascii="Lucida Sans Unicode" w:hAnsi="Lucida Sans Unicode" w:cs="Lucida Sans Unicode"/>
            <w:rPrChange w:id="799" w:author="Han Vermolen" w:date="2014-10-01T08:59:00Z">
              <w:rPr>
                <w:rFonts w:ascii="Lucida Sans Unicode" w:hAnsi="Lucida Sans Unicode" w:cs="Lucida Sans Unicode"/>
                <w:lang w:val="nl-NL"/>
              </w:rPr>
            </w:rPrChange>
          </w:rPr>
          <w:delText>en</w:delText>
        </w:r>
      </w:del>
      <w:r w:rsidR="0000404E" w:rsidRPr="00EE6CCE">
        <w:rPr>
          <w:rFonts w:ascii="Lucida Sans Unicode" w:hAnsi="Lucida Sans Unicode" w:cs="Lucida Sans Unicode"/>
          <w:rPrChange w:id="800" w:author="Han Vermolen" w:date="2014-10-01T08:59:00Z">
            <w:rPr>
              <w:rFonts w:ascii="Lucida Sans Unicode" w:hAnsi="Lucida Sans Unicode" w:cs="Lucida Sans Unicode"/>
              <w:lang w:val="nl-NL"/>
            </w:rPr>
          </w:rPrChange>
        </w:rPr>
        <w:t xml:space="preserve"> Ron</w:t>
      </w:r>
    </w:p>
    <w:p w14:paraId="1E413E06" w14:textId="77777777" w:rsidR="0000404E" w:rsidRPr="00EE6CCE" w:rsidRDefault="00114BDA" w:rsidP="00C207E2">
      <w:pPr>
        <w:numPr>
          <w:ilvl w:val="0"/>
          <w:numId w:val="41"/>
        </w:numPr>
        <w:rPr>
          <w:rFonts w:ascii="Lucida Sans Unicode" w:hAnsi="Lucida Sans Unicode" w:cs="Lucida Sans Unicode"/>
          <w:rPrChange w:id="801" w:author="Han Vermolen" w:date="2014-10-01T08:59:00Z">
            <w:rPr>
              <w:rFonts w:ascii="Lucida Sans Unicode" w:hAnsi="Lucida Sans Unicode" w:cs="Lucida Sans Unicode"/>
              <w:lang w:val="nl-NL"/>
            </w:rPr>
          </w:rPrChange>
        </w:rPr>
      </w:pPr>
      <w:ins w:id="802" w:author="Han Vermolen" w:date="2014-10-01T10:55:00Z">
        <w:r>
          <w:rPr>
            <w:rFonts w:ascii="Lucida Sans Unicode" w:hAnsi="Lucida Sans Unicode" w:cs="Lucida Sans Unicode"/>
          </w:rPr>
          <w:t>Person(s) responsible for content</w:t>
        </w:r>
      </w:ins>
      <w:del w:id="803" w:author="Han Vermolen" w:date="2014-10-01T10:55:00Z">
        <w:r w:rsidR="0000404E" w:rsidRPr="00EE6CCE" w:rsidDel="00114BDA">
          <w:rPr>
            <w:rFonts w:ascii="Lucida Sans Unicode" w:hAnsi="Lucida Sans Unicode" w:cs="Lucida Sans Unicode"/>
            <w:rPrChange w:id="804" w:author="Han Vermolen" w:date="2014-10-01T08:59:00Z">
              <w:rPr>
                <w:rFonts w:ascii="Lucida Sans Unicode" w:hAnsi="Lucida Sans Unicode" w:cs="Lucida Sans Unicode"/>
                <w:lang w:val="nl-NL"/>
              </w:rPr>
            </w:rPrChange>
          </w:rPr>
          <w:delText>verantwoordelijk voor de inhoud</w:delText>
        </w:r>
      </w:del>
      <w:r w:rsidR="0000404E" w:rsidRPr="00EE6CCE">
        <w:rPr>
          <w:rFonts w:ascii="Lucida Sans Unicode" w:hAnsi="Lucida Sans Unicode" w:cs="Lucida Sans Unicode"/>
          <w:rPrChange w:id="805" w:author="Han Vermolen" w:date="2014-10-01T08:59:00Z">
            <w:rPr>
              <w:rFonts w:ascii="Lucida Sans Unicode" w:hAnsi="Lucida Sans Unicode" w:cs="Lucida Sans Unicode"/>
              <w:lang w:val="nl-NL"/>
            </w:rPr>
          </w:rPrChange>
        </w:rPr>
        <w:t xml:space="preserve">: Han </w:t>
      </w:r>
      <w:ins w:id="806" w:author="Han Vermolen" w:date="2014-10-01T15:47:00Z">
        <w:r w:rsidR="008A4FE3">
          <w:rPr>
            <w:rFonts w:ascii="Lucida Sans Unicode" w:hAnsi="Lucida Sans Unicode" w:cs="Lucida Sans Unicode"/>
          </w:rPr>
          <w:t>&amp;</w:t>
        </w:r>
      </w:ins>
      <w:del w:id="807" w:author="Han Vermolen" w:date="2014-10-01T15:47:00Z">
        <w:r w:rsidR="0000404E" w:rsidRPr="00EE6CCE" w:rsidDel="008A4FE3">
          <w:rPr>
            <w:rFonts w:ascii="Lucida Sans Unicode" w:hAnsi="Lucida Sans Unicode" w:cs="Lucida Sans Unicode"/>
            <w:rPrChange w:id="808" w:author="Han Vermolen" w:date="2014-10-01T08:59:00Z">
              <w:rPr>
                <w:rFonts w:ascii="Lucida Sans Unicode" w:hAnsi="Lucida Sans Unicode" w:cs="Lucida Sans Unicode"/>
                <w:lang w:val="nl-NL"/>
              </w:rPr>
            </w:rPrChange>
          </w:rPr>
          <w:delText>en</w:delText>
        </w:r>
      </w:del>
      <w:r w:rsidR="0000404E" w:rsidRPr="00EE6CCE">
        <w:rPr>
          <w:rFonts w:ascii="Lucida Sans Unicode" w:hAnsi="Lucida Sans Unicode" w:cs="Lucida Sans Unicode"/>
          <w:rPrChange w:id="809" w:author="Han Vermolen" w:date="2014-10-01T08:59:00Z">
            <w:rPr>
              <w:rFonts w:ascii="Lucida Sans Unicode" w:hAnsi="Lucida Sans Unicode" w:cs="Lucida Sans Unicode"/>
              <w:lang w:val="nl-NL"/>
            </w:rPr>
          </w:rPrChange>
        </w:rPr>
        <w:t xml:space="preserve"> Ron</w:t>
      </w:r>
    </w:p>
    <w:p w14:paraId="47F528F2" w14:textId="77777777" w:rsidR="0000404E" w:rsidRPr="00EE6CCE" w:rsidRDefault="0000404E" w:rsidP="00C207E2">
      <w:pPr>
        <w:numPr>
          <w:ilvl w:val="0"/>
          <w:numId w:val="41"/>
        </w:numPr>
        <w:rPr>
          <w:rFonts w:ascii="Lucida Sans Unicode" w:hAnsi="Lucida Sans Unicode" w:cs="Lucida Sans Unicode"/>
          <w:rPrChange w:id="810" w:author="Han Vermolen" w:date="2014-10-01T08:59:00Z">
            <w:rPr>
              <w:rFonts w:ascii="Lucida Sans Unicode" w:hAnsi="Lucida Sans Unicode" w:cs="Lucida Sans Unicode"/>
              <w:lang w:val="nl-NL"/>
            </w:rPr>
          </w:rPrChange>
        </w:rPr>
      </w:pPr>
      <w:r w:rsidRPr="00EE6CCE">
        <w:rPr>
          <w:rFonts w:ascii="Lucida Sans Unicode" w:hAnsi="Lucida Sans Unicode" w:cs="Lucida Sans Unicode"/>
          <w:rPrChange w:id="811" w:author="Han Vermolen" w:date="2014-10-01T08:59:00Z">
            <w:rPr>
              <w:rFonts w:ascii="Lucida Sans Unicode" w:hAnsi="Lucida Sans Unicode" w:cs="Lucida Sans Unicode"/>
              <w:lang w:val="nl-NL"/>
            </w:rPr>
          </w:rPrChange>
        </w:rPr>
        <w:t xml:space="preserve">Deadline </w:t>
      </w:r>
      <w:del w:id="812" w:author="Han Vermolen" w:date="2014-10-01T15:47:00Z">
        <w:r w:rsidRPr="00EE6CCE" w:rsidDel="008A4FE3">
          <w:rPr>
            <w:rFonts w:ascii="Lucida Sans Unicode" w:hAnsi="Lucida Sans Unicode" w:cs="Lucida Sans Unicode"/>
            <w:rPrChange w:id="813" w:author="Han Vermolen" w:date="2014-10-01T08:59:00Z">
              <w:rPr>
                <w:rFonts w:ascii="Lucida Sans Unicode" w:hAnsi="Lucida Sans Unicode" w:cs="Lucida Sans Unicode"/>
                <w:lang w:val="nl-NL"/>
              </w:rPr>
            </w:rPrChange>
          </w:rPr>
          <w:delText>voor livegang</w:delText>
        </w:r>
      </w:del>
      <w:ins w:id="814" w:author="Han Vermolen" w:date="2014-10-01T15:47:00Z">
        <w:r w:rsidR="008A4FE3">
          <w:rPr>
            <w:rFonts w:ascii="Lucida Sans Unicode" w:hAnsi="Lucida Sans Unicode" w:cs="Lucida Sans Unicode"/>
          </w:rPr>
          <w:t>for go-live</w:t>
        </w:r>
      </w:ins>
      <w:r w:rsidRPr="00EE6CCE">
        <w:rPr>
          <w:rFonts w:ascii="Lucida Sans Unicode" w:hAnsi="Lucida Sans Unicode" w:cs="Lucida Sans Unicode"/>
          <w:rPrChange w:id="815" w:author="Han Vermolen" w:date="2014-10-01T08:59:00Z">
            <w:rPr>
              <w:rFonts w:ascii="Lucida Sans Unicode" w:hAnsi="Lucida Sans Unicode" w:cs="Lucida Sans Unicode"/>
              <w:lang w:val="nl-NL"/>
            </w:rPr>
          </w:rPrChange>
        </w:rPr>
        <w:t xml:space="preserve">: </w:t>
      </w:r>
      <w:del w:id="816" w:author="Han Vermolen" w:date="2014-10-01T15:47:00Z">
        <w:r w:rsidRPr="00EE6CCE" w:rsidDel="008A4FE3">
          <w:rPr>
            <w:rFonts w:ascii="Lucida Sans Unicode" w:hAnsi="Lucida Sans Unicode" w:cs="Lucida Sans Unicode"/>
            <w:rPrChange w:id="817" w:author="Han Vermolen" w:date="2014-10-01T08:59:00Z">
              <w:rPr>
                <w:rFonts w:ascii="Lucida Sans Unicode" w:hAnsi="Lucida Sans Unicode" w:cs="Lucida Sans Unicode"/>
                <w:lang w:val="nl-NL"/>
              </w:rPr>
            </w:rPrChange>
          </w:rPr>
          <w:delText>december</w:delText>
        </w:r>
      </w:del>
      <w:ins w:id="818" w:author="Han Vermolen" w:date="2014-10-01T15:47:00Z">
        <w:r w:rsidR="008A4FE3" w:rsidRPr="00EE6CCE">
          <w:rPr>
            <w:rFonts w:ascii="Lucida Sans Unicode" w:hAnsi="Lucida Sans Unicode" w:cs="Lucida Sans Unicode"/>
          </w:rPr>
          <w:t>December</w:t>
        </w:r>
      </w:ins>
      <w:r w:rsidRPr="00EE6CCE">
        <w:rPr>
          <w:rFonts w:ascii="Lucida Sans Unicode" w:hAnsi="Lucida Sans Unicode" w:cs="Lucida Sans Unicode"/>
          <w:rPrChange w:id="819" w:author="Han Vermolen" w:date="2014-10-01T08:59:00Z">
            <w:rPr>
              <w:rFonts w:ascii="Lucida Sans Unicode" w:hAnsi="Lucida Sans Unicode" w:cs="Lucida Sans Unicode"/>
              <w:lang w:val="nl-NL"/>
            </w:rPr>
          </w:rPrChange>
        </w:rPr>
        <w:t xml:space="preserve"> 2014</w:t>
      </w:r>
    </w:p>
    <w:p w14:paraId="2330B1AB" w14:textId="77777777" w:rsidR="00C207E2" w:rsidRPr="00EE6CCE" w:rsidRDefault="00C207E2" w:rsidP="00C207E2">
      <w:pPr>
        <w:rPr>
          <w:rFonts w:ascii="Lucida Sans Unicode" w:hAnsi="Lucida Sans Unicode" w:cs="Lucida Sans Unicode"/>
          <w:rPrChange w:id="820" w:author="Han Vermolen" w:date="2014-10-01T08:59:00Z">
            <w:rPr>
              <w:rFonts w:ascii="Lucida Sans Unicode" w:hAnsi="Lucida Sans Unicode" w:cs="Lucida Sans Unicode"/>
              <w:lang w:val="nl-NL"/>
            </w:rPr>
          </w:rPrChange>
        </w:rPr>
      </w:pPr>
    </w:p>
    <w:p w14:paraId="1E1CBA3A" w14:textId="77777777" w:rsidR="00C207E2" w:rsidRDefault="00FE74E8" w:rsidP="00C207E2">
      <w:pPr>
        <w:pStyle w:val="Heading2"/>
        <w:rPr>
          <w:ins w:id="821" w:author="Han Vermolen" w:date="2014-10-01T15:48:00Z"/>
        </w:rPr>
      </w:pPr>
      <w:bookmarkStart w:id="822" w:name="_Toc400301082"/>
      <w:ins w:id="823" w:author="Han Vermolen" w:date="2014-10-01T16:00:00Z">
        <w:r>
          <w:t xml:space="preserve">Using </w:t>
        </w:r>
      </w:ins>
      <w:del w:id="824" w:author="Han Vermolen" w:date="2014-10-01T16:00:00Z">
        <w:r w:rsidR="00C207E2" w:rsidRPr="00EE6CCE" w:rsidDel="00FE74E8">
          <w:rPr>
            <w:rPrChange w:id="825" w:author="Han Vermolen" w:date="2014-10-01T08:59:00Z">
              <w:rPr>
                <w:lang w:val="nl-NL"/>
              </w:rPr>
            </w:rPrChange>
          </w:rPr>
          <w:delText>S</w:delText>
        </w:r>
      </w:del>
      <w:ins w:id="826" w:author="Han Vermolen" w:date="2014-10-01T16:00:00Z">
        <w:r>
          <w:t>s</w:t>
        </w:r>
      </w:ins>
      <w:r w:rsidR="00C207E2" w:rsidRPr="00EE6CCE">
        <w:rPr>
          <w:rPrChange w:id="827" w:author="Han Vermolen" w:date="2014-10-01T08:59:00Z">
            <w:rPr>
              <w:lang w:val="nl-NL"/>
            </w:rPr>
          </w:rPrChange>
        </w:rPr>
        <w:t>ocial media (</w:t>
      </w:r>
      <w:ins w:id="828" w:author="Han Vermolen" w:date="2014-10-01T15:47:00Z">
        <w:r w:rsidR="008A4FE3">
          <w:t>F</w:t>
        </w:r>
      </w:ins>
      <w:del w:id="829" w:author="Han Vermolen" w:date="2014-10-01T15:47:00Z">
        <w:r w:rsidR="00C207E2" w:rsidRPr="00EE6CCE" w:rsidDel="008A4FE3">
          <w:rPr>
            <w:rPrChange w:id="830" w:author="Han Vermolen" w:date="2014-10-01T08:59:00Z">
              <w:rPr>
                <w:lang w:val="nl-NL"/>
              </w:rPr>
            </w:rPrChange>
          </w:rPr>
          <w:delText>f</w:delText>
        </w:r>
      </w:del>
      <w:r w:rsidR="00C207E2" w:rsidRPr="00EE6CCE">
        <w:rPr>
          <w:rPrChange w:id="831" w:author="Han Vermolen" w:date="2014-10-01T08:59:00Z">
            <w:rPr>
              <w:lang w:val="nl-NL"/>
            </w:rPr>
          </w:rPrChange>
        </w:rPr>
        <w:t xml:space="preserve">acebook </w:t>
      </w:r>
      <w:ins w:id="832" w:author="Han Vermolen" w:date="2014-10-01T15:47:00Z">
        <w:r w:rsidR="008A4FE3">
          <w:t>&amp;</w:t>
        </w:r>
      </w:ins>
      <w:del w:id="833" w:author="Han Vermolen" w:date="2014-10-01T15:47:00Z">
        <w:r w:rsidR="00C207E2" w:rsidRPr="00EE6CCE" w:rsidDel="008A4FE3">
          <w:rPr>
            <w:rPrChange w:id="834" w:author="Han Vermolen" w:date="2014-10-01T08:59:00Z">
              <w:rPr>
                <w:lang w:val="nl-NL"/>
              </w:rPr>
            </w:rPrChange>
          </w:rPr>
          <w:delText>en</w:delText>
        </w:r>
      </w:del>
      <w:r w:rsidR="00C207E2" w:rsidRPr="00EE6CCE">
        <w:rPr>
          <w:rPrChange w:id="835" w:author="Han Vermolen" w:date="2014-10-01T08:59:00Z">
            <w:rPr>
              <w:lang w:val="nl-NL"/>
            </w:rPr>
          </w:rPrChange>
        </w:rPr>
        <w:t xml:space="preserve"> </w:t>
      </w:r>
      <w:ins w:id="836" w:author="Han Vermolen" w:date="2014-10-01T15:47:00Z">
        <w:r w:rsidR="008A4FE3">
          <w:t>T</w:t>
        </w:r>
      </w:ins>
      <w:del w:id="837" w:author="Han Vermolen" w:date="2014-10-01T15:47:00Z">
        <w:r w:rsidR="00C207E2" w:rsidRPr="00EE6CCE" w:rsidDel="008A4FE3">
          <w:rPr>
            <w:rPrChange w:id="838" w:author="Han Vermolen" w:date="2014-10-01T08:59:00Z">
              <w:rPr>
                <w:lang w:val="nl-NL"/>
              </w:rPr>
            </w:rPrChange>
          </w:rPr>
          <w:delText>t</w:delText>
        </w:r>
      </w:del>
      <w:r w:rsidR="00C207E2" w:rsidRPr="00EE6CCE">
        <w:rPr>
          <w:rPrChange w:id="839" w:author="Han Vermolen" w:date="2014-10-01T08:59:00Z">
            <w:rPr>
              <w:lang w:val="nl-NL"/>
            </w:rPr>
          </w:rPrChange>
        </w:rPr>
        <w:t>witter)</w:t>
      </w:r>
      <w:bookmarkEnd w:id="822"/>
    </w:p>
    <w:p w14:paraId="4F20F306" w14:textId="77777777" w:rsidR="008A4FE3" w:rsidRPr="008A4FE3" w:rsidDel="008A4FE3" w:rsidRDefault="008A4FE3">
      <w:pPr>
        <w:rPr>
          <w:del w:id="840" w:author="Han Vermolen" w:date="2014-10-01T15:48:00Z"/>
          <w:rPrChange w:id="841" w:author="Han Vermolen" w:date="2014-10-01T15:48:00Z">
            <w:rPr>
              <w:del w:id="842" w:author="Han Vermolen" w:date="2014-10-01T15:48:00Z"/>
              <w:lang w:val="nl-NL"/>
            </w:rPr>
          </w:rPrChange>
        </w:rPr>
        <w:pPrChange w:id="843" w:author="Han Vermolen" w:date="2014-10-01T15:48:00Z">
          <w:pPr>
            <w:pStyle w:val="Heading2"/>
          </w:pPr>
        </w:pPrChange>
      </w:pPr>
    </w:p>
    <w:p w14:paraId="3E18109C" w14:textId="77777777" w:rsidR="008A4FE3" w:rsidRPr="008A4FE3" w:rsidRDefault="00C207E2" w:rsidP="00C207E2">
      <w:pPr>
        <w:rPr>
          <w:rFonts w:ascii="Lucida Sans Unicode" w:hAnsi="Lucida Sans Unicode" w:cs="Lucida Sans Unicode"/>
          <w:rPrChange w:id="844" w:author="Han Vermolen" w:date="2014-10-01T15:52:00Z">
            <w:rPr>
              <w:rFonts w:ascii="Lucida Sans Unicode" w:hAnsi="Lucida Sans Unicode" w:cs="Lucida Sans Unicode"/>
              <w:lang w:val="nl-NL"/>
            </w:rPr>
          </w:rPrChange>
        </w:rPr>
      </w:pPr>
      <w:del w:id="845" w:author="Han Vermolen" w:date="2014-10-01T15:52:00Z">
        <w:r w:rsidRPr="008A4FE3" w:rsidDel="008A4FE3">
          <w:rPr>
            <w:rFonts w:ascii="Lucida Sans Unicode" w:hAnsi="Lucida Sans Unicode" w:cs="Lucida Sans Unicode"/>
            <w:lang w:val="en-US"/>
            <w:rPrChange w:id="846" w:author="Han Vermolen" w:date="2014-10-01T15:52:00Z">
              <w:rPr>
                <w:rFonts w:ascii="Lucida Sans Unicode" w:hAnsi="Lucida Sans Unicode" w:cs="Lucida Sans Unicode"/>
                <w:lang w:val="nl-NL"/>
              </w:rPr>
            </w:rPrChange>
          </w:rPr>
          <w:delText xml:space="preserve">Zodra er ook maar iets van hospikids de wereld in gaat (waarschijnlijk te beginnen met de website), zal hiervan ook melding gemaakt moeten worden op facebook en twitter. </w:delText>
        </w:r>
        <w:r w:rsidRPr="00EE6CCE" w:rsidDel="008A4FE3">
          <w:rPr>
            <w:rFonts w:ascii="Lucida Sans Unicode" w:hAnsi="Lucida Sans Unicode" w:cs="Lucida Sans Unicode"/>
            <w:rPrChange w:id="847" w:author="Han Vermolen" w:date="2014-10-01T08:59:00Z">
              <w:rPr>
                <w:rFonts w:ascii="Lucida Sans Unicode" w:hAnsi="Lucida Sans Unicode" w:cs="Lucida Sans Unicode"/>
                <w:lang w:val="nl-NL"/>
              </w:rPr>
            </w:rPrChange>
          </w:rPr>
          <w:delText xml:space="preserve">De accounts hiervoor zijn al aangemaakt, en er zijn zelfs al een paar volgers…  </w:delText>
        </w:r>
      </w:del>
      <w:ins w:id="848" w:author="Han Vermolen" w:date="2014-10-01T15:48:00Z">
        <w:r w:rsidR="008A4FE3">
          <w:rPr>
            <w:rFonts w:ascii="Lucida Sans Unicode" w:hAnsi="Lucida Sans Unicode" w:cs="Lucida Sans Unicode"/>
          </w:rPr>
          <w:t xml:space="preserve">As soon as any public messages will be sent, </w:t>
        </w:r>
      </w:ins>
      <w:ins w:id="849" w:author="Han Vermolen" w:date="2014-10-01T15:50:00Z">
        <w:r w:rsidR="008A4FE3">
          <w:rPr>
            <w:rFonts w:ascii="Lucida Sans Unicode" w:hAnsi="Lucida Sans Unicode" w:cs="Lucida Sans Unicode"/>
          </w:rPr>
          <w:t xml:space="preserve">the first of </w:t>
        </w:r>
      </w:ins>
      <w:ins w:id="850" w:author="Han Vermolen" w:date="2014-10-01T15:48:00Z">
        <w:r w:rsidR="008A4FE3">
          <w:rPr>
            <w:rFonts w:ascii="Lucida Sans Unicode" w:hAnsi="Lucida Sans Unicode" w:cs="Lucida Sans Unicode"/>
          </w:rPr>
          <w:t>which will most likely be the go-live of the website</w:t>
        </w:r>
      </w:ins>
      <w:ins w:id="851" w:author="Han Vermolen" w:date="2014-10-01T15:51:00Z">
        <w:r w:rsidR="008A4FE3">
          <w:rPr>
            <w:rFonts w:ascii="Lucida Sans Unicode" w:hAnsi="Lucida Sans Unicode" w:cs="Lucida Sans Unicode"/>
          </w:rPr>
          <w:t>, we</w:t>
        </w:r>
      </w:ins>
      <w:ins w:id="852" w:author="Han Vermolen" w:date="2014-10-01T15:50:00Z">
        <w:r w:rsidR="008A4FE3">
          <w:rPr>
            <w:rFonts w:ascii="Lucida Sans Unicode" w:hAnsi="Lucida Sans Unicode" w:cs="Lucida Sans Unicode"/>
          </w:rPr>
          <w:t xml:space="preserve"> will announce this on both Facebook and Twitter. The </w:t>
        </w:r>
        <w:r w:rsidR="008A4FE3" w:rsidRPr="008A4FE3">
          <w:rPr>
            <w:rFonts w:ascii="Lucida Sans Unicode" w:hAnsi="Lucida Sans Unicode" w:cs="Lucida Sans Unicode"/>
          </w:rPr>
          <w:t xml:space="preserve">accounts </w:t>
        </w:r>
      </w:ins>
      <w:ins w:id="853" w:author="Han Vermolen" w:date="2014-10-01T15:51:00Z">
        <w:r w:rsidR="008A4FE3" w:rsidRPr="008A4FE3">
          <w:rPr>
            <w:rFonts w:ascii="Lucida Sans Unicode" w:hAnsi="Lucida Sans Unicode" w:cs="Lucida Sans Unicode"/>
          </w:rPr>
          <w:t>for which have already been created. They even have some followers at the time of writing.</w:t>
        </w:r>
      </w:ins>
    </w:p>
    <w:p w14:paraId="3C420BEF" w14:textId="77777777" w:rsidR="00C207E2" w:rsidRPr="008A4FE3" w:rsidRDefault="008A4FE3" w:rsidP="00C207E2">
      <w:pPr>
        <w:numPr>
          <w:ilvl w:val="0"/>
          <w:numId w:val="41"/>
        </w:numPr>
        <w:rPr>
          <w:rFonts w:ascii="Lucida Sans Unicode" w:hAnsi="Lucida Sans Unicode" w:cs="Lucida Sans Unicode"/>
          <w:rPrChange w:id="854" w:author="Han Vermolen" w:date="2014-10-01T15:52:00Z">
            <w:rPr>
              <w:rFonts w:ascii="Lucida Sans Unicode" w:hAnsi="Lucida Sans Unicode" w:cs="Lucida Sans Unicode"/>
              <w:lang w:val="nl-NL"/>
            </w:rPr>
          </w:rPrChange>
        </w:rPr>
      </w:pPr>
      <w:ins w:id="855" w:author="Han Vermolen" w:date="2014-10-01T15:51:00Z">
        <w:r w:rsidRPr="008A4FE3">
          <w:rPr>
            <w:rFonts w:ascii="Lucida Sans Unicode" w:hAnsi="Lucida Sans Unicode" w:cs="Lucida Sans Unicode"/>
          </w:rPr>
          <w:t>Person(s) responsible for design</w:t>
        </w:r>
      </w:ins>
      <w:del w:id="856" w:author="Han Vermolen" w:date="2014-10-01T15:51:00Z">
        <w:r w:rsidR="00C207E2" w:rsidRPr="008A4FE3" w:rsidDel="008A4FE3">
          <w:rPr>
            <w:rFonts w:ascii="Lucida Sans Unicode" w:hAnsi="Lucida Sans Unicode" w:cs="Lucida Sans Unicode"/>
            <w:rPrChange w:id="857" w:author="Han Vermolen" w:date="2014-10-01T15:52:00Z">
              <w:rPr>
                <w:rFonts w:ascii="Lucida Sans Unicode" w:hAnsi="Lucida Sans Unicode" w:cs="Lucida Sans Unicode"/>
                <w:lang w:val="nl-NL"/>
              </w:rPr>
            </w:rPrChange>
          </w:rPr>
          <w:delText>verantwoordelijk ontwerp</w:delText>
        </w:r>
      </w:del>
      <w:r w:rsidR="00C207E2" w:rsidRPr="008A4FE3">
        <w:rPr>
          <w:rFonts w:ascii="Lucida Sans Unicode" w:hAnsi="Lucida Sans Unicode" w:cs="Lucida Sans Unicode"/>
          <w:rPrChange w:id="858" w:author="Han Vermolen" w:date="2014-10-01T15:52:00Z">
            <w:rPr>
              <w:rFonts w:ascii="Lucida Sans Unicode" w:hAnsi="Lucida Sans Unicode" w:cs="Lucida Sans Unicode"/>
              <w:lang w:val="nl-NL"/>
            </w:rPr>
          </w:rPrChange>
        </w:rPr>
        <w:t>: Ron</w:t>
      </w:r>
    </w:p>
    <w:p w14:paraId="4CD0B2CE" w14:textId="77777777" w:rsidR="00C207E2" w:rsidRPr="008A4FE3" w:rsidRDefault="00376421" w:rsidP="00C207E2">
      <w:pPr>
        <w:numPr>
          <w:ilvl w:val="0"/>
          <w:numId w:val="41"/>
        </w:numPr>
        <w:rPr>
          <w:rFonts w:ascii="Lucida Sans Unicode" w:hAnsi="Lucida Sans Unicode" w:cs="Lucida Sans Unicode"/>
          <w:rPrChange w:id="859" w:author="Han Vermolen" w:date="2014-10-01T15:52:00Z">
            <w:rPr>
              <w:rFonts w:ascii="Lucida Sans Unicode" w:hAnsi="Lucida Sans Unicode" w:cs="Lucida Sans Unicode"/>
              <w:lang w:val="nl-NL"/>
            </w:rPr>
          </w:rPrChange>
        </w:rPr>
      </w:pPr>
      <w:ins w:id="860" w:author="Han Vermolen" w:date="2014-10-01T15:26:00Z">
        <w:r w:rsidRPr="008A4FE3">
          <w:rPr>
            <w:rFonts w:ascii="Lucida Sans Unicode" w:hAnsi="Lucida Sans Unicode" w:cs="Lucida Sans Unicode"/>
          </w:rPr>
          <w:t>Person(s) responsible for content</w:t>
        </w:r>
      </w:ins>
      <w:del w:id="861" w:author="Han Vermolen" w:date="2014-10-01T15:26:00Z">
        <w:r w:rsidR="00C207E2" w:rsidRPr="008A4FE3" w:rsidDel="00376421">
          <w:rPr>
            <w:rFonts w:ascii="Lucida Sans Unicode" w:hAnsi="Lucida Sans Unicode" w:cs="Lucida Sans Unicode"/>
            <w:rPrChange w:id="862" w:author="Han Vermolen" w:date="2014-10-01T15:52:00Z">
              <w:rPr>
                <w:rFonts w:ascii="Lucida Sans Unicode" w:hAnsi="Lucida Sans Unicode" w:cs="Lucida Sans Unicode"/>
                <w:lang w:val="nl-NL"/>
              </w:rPr>
            </w:rPrChange>
          </w:rPr>
          <w:delText>verantwoordelijk voor de posts</w:delText>
        </w:r>
      </w:del>
      <w:r w:rsidR="00C207E2" w:rsidRPr="008A4FE3">
        <w:rPr>
          <w:rFonts w:ascii="Lucida Sans Unicode" w:hAnsi="Lucida Sans Unicode" w:cs="Lucida Sans Unicode"/>
          <w:rPrChange w:id="863" w:author="Han Vermolen" w:date="2014-10-01T15:52:00Z">
            <w:rPr>
              <w:rFonts w:ascii="Lucida Sans Unicode" w:hAnsi="Lucida Sans Unicode" w:cs="Lucida Sans Unicode"/>
              <w:lang w:val="nl-NL"/>
            </w:rPr>
          </w:rPrChange>
        </w:rPr>
        <w:t xml:space="preserve">: </w:t>
      </w:r>
      <w:del w:id="864" w:author="Han Vermolen" w:date="2014-10-01T15:51:00Z">
        <w:r w:rsidR="00C207E2" w:rsidRPr="008A4FE3" w:rsidDel="008A4FE3">
          <w:rPr>
            <w:rFonts w:ascii="Lucida Sans Unicode" w:hAnsi="Lucida Sans Unicode" w:cs="Lucida Sans Unicode"/>
            <w:rPrChange w:id="865" w:author="Han Vermolen" w:date="2014-10-01T15:52:00Z">
              <w:rPr>
                <w:rFonts w:ascii="Lucida Sans Unicode" w:hAnsi="Lucida Sans Unicode" w:cs="Lucida Sans Unicode"/>
                <w:lang w:val="nl-NL"/>
              </w:rPr>
            </w:rPrChange>
          </w:rPr>
          <w:delText>iedereen die straks toegang heeft tot het facebook en twitter account</w:delText>
        </w:r>
      </w:del>
      <w:ins w:id="866" w:author="Han Vermolen" w:date="2014-10-01T15:51:00Z">
        <w:r w:rsidR="008A4FE3" w:rsidRPr="008A4FE3">
          <w:rPr>
            <w:rFonts w:ascii="Lucida Sans Unicode" w:hAnsi="Lucida Sans Unicode" w:cs="Lucida Sans Unicode"/>
            <w:rPrChange w:id="867" w:author="Han Vermolen" w:date="2014-10-01T15:52:00Z">
              <w:rPr>
                <w:rFonts w:ascii="Lucida Sans Unicode" w:hAnsi="Lucida Sans Unicode" w:cs="Lucida Sans Unicode"/>
                <w:lang w:val="nl-NL"/>
              </w:rPr>
            </w:rPrChange>
          </w:rPr>
          <w:t>Everyone that will have access to Facebook and Twitter.</w:t>
        </w:r>
      </w:ins>
    </w:p>
    <w:p w14:paraId="7D6860A6" w14:textId="77777777" w:rsidR="00C207E2" w:rsidRPr="008A4FE3" w:rsidRDefault="00C207E2" w:rsidP="00C207E2">
      <w:pPr>
        <w:rPr>
          <w:rFonts w:ascii="Lucida Sans Unicode" w:hAnsi="Lucida Sans Unicode" w:cs="Lucida Sans Unicode"/>
          <w:lang w:val="en-US"/>
          <w:rPrChange w:id="868" w:author="Han Vermolen" w:date="2014-10-01T15:52:00Z">
            <w:rPr>
              <w:rFonts w:ascii="Lucida Sans Unicode" w:hAnsi="Lucida Sans Unicode" w:cs="Lucida Sans Unicode"/>
              <w:lang w:val="nl-NL"/>
            </w:rPr>
          </w:rPrChange>
        </w:rPr>
      </w:pPr>
    </w:p>
    <w:p w14:paraId="2850BC03" w14:textId="77777777" w:rsidR="00C207E2" w:rsidRPr="00EE6CCE" w:rsidRDefault="00FE74E8" w:rsidP="00C207E2">
      <w:pPr>
        <w:pStyle w:val="Heading2"/>
        <w:rPr>
          <w:rPrChange w:id="869" w:author="Han Vermolen" w:date="2014-10-01T08:59:00Z">
            <w:rPr>
              <w:lang w:val="nl-NL"/>
            </w:rPr>
          </w:rPrChange>
        </w:rPr>
      </w:pPr>
      <w:bookmarkStart w:id="870" w:name="_Toc400301083"/>
      <w:ins w:id="871" w:author="Han Vermolen" w:date="2014-10-01T16:00:00Z">
        <w:r>
          <w:lastRenderedPageBreak/>
          <w:t xml:space="preserve">Setting up </w:t>
        </w:r>
      </w:ins>
      <w:del w:id="872" w:author="Han Vermolen" w:date="2014-10-01T16:00:00Z">
        <w:r w:rsidR="00C207E2" w:rsidRPr="00EE6CCE" w:rsidDel="00FE74E8">
          <w:rPr>
            <w:rPrChange w:id="873" w:author="Han Vermolen" w:date="2014-10-01T08:59:00Z">
              <w:rPr>
                <w:lang w:val="nl-NL"/>
              </w:rPr>
            </w:rPrChange>
          </w:rPr>
          <w:delText>opzet c</w:delText>
        </w:r>
      </w:del>
      <w:ins w:id="874" w:author="Han Vermolen" w:date="2014-10-01T16:00:00Z">
        <w:r>
          <w:t>c</w:t>
        </w:r>
      </w:ins>
      <w:r w:rsidR="00C207E2" w:rsidRPr="00EE6CCE">
        <w:rPr>
          <w:rPrChange w:id="875" w:author="Han Vermolen" w:date="2014-10-01T08:59:00Z">
            <w:rPr>
              <w:lang w:val="nl-NL"/>
            </w:rPr>
          </w:rPrChange>
        </w:rPr>
        <w:t>rowdfunding</w:t>
      </w:r>
      <w:bookmarkEnd w:id="870"/>
    </w:p>
    <w:p w14:paraId="3C4994BC" w14:textId="77777777" w:rsidR="00C207E2" w:rsidRPr="00EE6CCE" w:rsidDel="00FE74E8" w:rsidRDefault="00C207E2" w:rsidP="00C207E2">
      <w:pPr>
        <w:rPr>
          <w:del w:id="876" w:author="Han Vermolen" w:date="2014-10-01T16:00:00Z"/>
          <w:rFonts w:ascii="Lucida Sans Unicode" w:hAnsi="Lucida Sans Unicode" w:cs="Lucida Sans Unicode"/>
          <w:rPrChange w:id="877" w:author="Han Vermolen" w:date="2014-10-01T08:59:00Z">
            <w:rPr>
              <w:del w:id="878" w:author="Han Vermolen" w:date="2014-10-01T16:00:00Z"/>
              <w:rFonts w:ascii="Lucida Sans Unicode" w:hAnsi="Lucida Sans Unicode" w:cs="Lucida Sans Unicode"/>
              <w:lang w:val="nl-NL"/>
            </w:rPr>
          </w:rPrChange>
        </w:rPr>
      </w:pPr>
      <w:del w:id="879" w:author="Han Vermolen" w:date="2014-10-01T16:00:00Z">
        <w:r w:rsidRPr="00EE6CCE" w:rsidDel="00FE74E8">
          <w:rPr>
            <w:rFonts w:ascii="Lucida Sans Unicode" w:hAnsi="Lucida Sans Unicode" w:cs="Lucida Sans Unicode"/>
            <w:rPrChange w:id="880" w:author="Han Vermolen" w:date="2014-10-01T08:59:00Z">
              <w:rPr>
                <w:rFonts w:ascii="Lucida Sans Unicode" w:hAnsi="Lucida Sans Unicode" w:cs="Lucida Sans Unicode"/>
                <w:lang w:val="nl-NL"/>
              </w:rPr>
            </w:rPrChange>
          </w:rPr>
          <w:delText>Op een gegeven moment moet er geld binnenkomen. Maar voor het zover is, moeten we (naar mijn idee) eerst op stoom zijn, en ook werkelijk een product aan de horizon hebben. Dat wil zeggen dat we ons “huiswerk gemaakt moeten hebben” en dat we een zekere kritische massa aan (potentiële) medewerkers hebben.</w:delText>
        </w:r>
      </w:del>
    </w:p>
    <w:p w14:paraId="6DDBBB5F" w14:textId="77777777" w:rsidR="008A4FE3" w:rsidRDefault="00E67F35" w:rsidP="00C207E2">
      <w:pPr>
        <w:rPr>
          <w:ins w:id="881" w:author="Han Vermolen" w:date="2014-10-01T15:55:00Z"/>
          <w:rFonts w:ascii="Lucida Sans Unicode" w:hAnsi="Lucida Sans Unicode" w:cs="Lucida Sans Unicode"/>
        </w:rPr>
      </w:pPr>
      <w:del w:id="882" w:author="Han Vermolen" w:date="2014-10-01T16:00:00Z">
        <w:r w:rsidRPr="00EE6CCE" w:rsidDel="00FE74E8">
          <w:rPr>
            <w:rFonts w:ascii="Lucida Sans Unicode" w:hAnsi="Lucida Sans Unicode" w:cs="Lucida Sans Unicode"/>
            <w:rPrChange w:id="883" w:author="Han Vermolen" w:date="2014-10-01T08:59:00Z">
              <w:rPr>
                <w:rFonts w:ascii="Lucida Sans Unicode" w:hAnsi="Lucida Sans Unicode" w:cs="Lucida Sans Unicode"/>
                <w:lang w:val="nl-NL"/>
              </w:rPr>
            </w:rPrChange>
          </w:rPr>
          <w:delText>We moeten nog bekijken welk platform we kiezen voor crowdfunding, eea heeft te maken met de strijkstok waar het aan blijft hangen. Als we genoeg publiciteit kunnen genereren, kunnen we ook daar van profiteren</w:delText>
        </w:r>
      </w:del>
      <w:ins w:id="884" w:author="Han Vermolen" w:date="2014-10-01T15:53:00Z">
        <w:r w:rsidR="008A4FE3">
          <w:rPr>
            <w:rFonts w:ascii="Lucida Sans Unicode" w:hAnsi="Lucida Sans Unicode" w:cs="Lucida Sans Unicode"/>
          </w:rPr>
          <w:t xml:space="preserve">At a certain point in time funding for the project will be needed. However at first we will start by building momentum so we can show our financial contributors that there is a good outlook for a viable product. </w:t>
        </w:r>
      </w:ins>
      <w:ins w:id="885" w:author="Han Vermolen" w:date="2014-10-01T15:54:00Z">
        <w:r w:rsidR="008A4FE3">
          <w:rPr>
            <w:rFonts w:ascii="Lucida Sans Unicode" w:hAnsi="Lucida Sans Unicode" w:cs="Lucida Sans Unicode"/>
          </w:rPr>
          <w:t>We will need enough traction with potential team members of all required disciplines.</w:t>
        </w:r>
      </w:ins>
    </w:p>
    <w:p w14:paraId="21B02BDE" w14:textId="77777777" w:rsidR="00FE74E8" w:rsidRDefault="00FE74E8" w:rsidP="00C207E2">
      <w:pPr>
        <w:rPr>
          <w:ins w:id="886" w:author="Han Vermolen" w:date="2014-10-01T15:55:00Z"/>
          <w:rFonts w:ascii="Lucida Sans Unicode" w:hAnsi="Lucida Sans Unicode" w:cs="Lucida Sans Unicode"/>
        </w:rPr>
      </w:pPr>
    </w:p>
    <w:p w14:paraId="7E8F9CF7" w14:textId="3A437B58" w:rsidR="00FE74E8" w:rsidRPr="00EE6CCE" w:rsidRDefault="00FE74E8" w:rsidP="00C207E2">
      <w:pPr>
        <w:rPr>
          <w:rFonts w:ascii="Lucida Sans Unicode" w:hAnsi="Lucida Sans Unicode" w:cs="Lucida Sans Unicode"/>
          <w:rPrChange w:id="887" w:author="Han Vermolen" w:date="2014-10-01T08:59:00Z">
            <w:rPr>
              <w:rFonts w:ascii="Lucida Sans Unicode" w:hAnsi="Lucida Sans Unicode" w:cs="Lucida Sans Unicode"/>
              <w:lang w:val="nl-NL"/>
            </w:rPr>
          </w:rPrChange>
        </w:rPr>
      </w:pPr>
      <w:ins w:id="888" w:author="Han Vermolen" w:date="2014-10-01T15:55:00Z">
        <w:r>
          <w:rPr>
            <w:rFonts w:ascii="Lucida Sans Unicode" w:hAnsi="Lucida Sans Unicode" w:cs="Lucida Sans Unicode"/>
          </w:rPr>
          <w:t xml:space="preserve">We have not made any choices yet about the platform we want to use for our crowdfunding. Considering the fact that </w:t>
        </w:r>
      </w:ins>
      <w:ins w:id="889" w:author="Han Vermolen" w:date="2014-10-05T19:45:00Z">
        <w:r w:rsidR="00782F94">
          <w:rPr>
            <w:rFonts w:ascii="Lucida Sans Unicode" w:hAnsi="Lucida Sans Unicode" w:cs="Lucida Sans Unicode"/>
          </w:rPr>
          <w:t>HospiKids</w:t>
        </w:r>
      </w:ins>
      <w:ins w:id="890" w:author="Han Vermolen" w:date="2014-10-01T15:55:00Z">
        <w:r>
          <w:rPr>
            <w:rFonts w:ascii="Lucida Sans Unicode" w:hAnsi="Lucida Sans Unicode" w:cs="Lucida Sans Unicode"/>
          </w:rPr>
          <w:t xml:space="preserve"> will allow for use in many different settings and even countries we might need to consider an international crowdfunding platform or use multiple platforms at once. </w:t>
        </w:r>
      </w:ins>
      <w:ins w:id="891" w:author="Han Vermolen" w:date="2014-10-01T15:56:00Z">
        <w:r>
          <w:rPr>
            <w:rFonts w:ascii="Lucida Sans Unicode" w:hAnsi="Lucida Sans Unicode" w:cs="Lucida Sans Unicode"/>
          </w:rPr>
          <w:t xml:space="preserve">Though it is important that we can maintain financial </w:t>
        </w:r>
      </w:ins>
      <w:ins w:id="892" w:author="Han Vermolen" w:date="2014-10-01T15:57:00Z">
        <w:r>
          <w:rPr>
            <w:rFonts w:ascii="Lucida Sans Unicode" w:hAnsi="Lucida Sans Unicode" w:cs="Lucida Sans Unicode"/>
          </w:rPr>
          <w:t>transparency</w:t>
        </w:r>
      </w:ins>
      <w:ins w:id="893" w:author="Han Vermolen" w:date="2014-10-01T15:56:00Z">
        <w:r>
          <w:rPr>
            <w:rFonts w:ascii="Lucida Sans Unicode" w:hAnsi="Lucida Sans Unicode" w:cs="Lucida Sans Unicode"/>
          </w:rPr>
          <w:t>.</w:t>
        </w:r>
      </w:ins>
      <w:ins w:id="894" w:author="Han Vermolen" w:date="2014-10-01T15:57:00Z">
        <w:r>
          <w:rPr>
            <w:rFonts w:ascii="Lucida Sans Unicode" w:hAnsi="Lucida Sans Unicode" w:cs="Lucida Sans Unicode"/>
          </w:rPr>
          <w:t xml:space="preserve"> Furthermore, a serious consideration </w:t>
        </w:r>
      </w:ins>
      <w:ins w:id="895" w:author="Han Vermolen" w:date="2014-10-01T15:58:00Z">
        <w:r>
          <w:rPr>
            <w:rFonts w:ascii="Lucida Sans Unicode" w:hAnsi="Lucida Sans Unicode" w:cs="Lucida Sans Unicode"/>
          </w:rPr>
          <w:t>will</w:t>
        </w:r>
      </w:ins>
      <w:ins w:id="896" w:author="Han Vermolen" w:date="2014-10-01T15:57:00Z">
        <w:r>
          <w:rPr>
            <w:rFonts w:ascii="Lucida Sans Unicode" w:hAnsi="Lucida Sans Unicode" w:cs="Lucida Sans Unicode"/>
          </w:rPr>
          <w:t xml:space="preserve"> be the amount of </w:t>
        </w:r>
      </w:ins>
      <w:ins w:id="897" w:author="Han Vermolen" w:date="2014-10-01T15:58:00Z">
        <w:r>
          <w:rPr>
            <w:rFonts w:ascii="Lucida Sans Unicode" w:hAnsi="Lucida Sans Unicode" w:cs="Lucida Sans Unicode"/>
          </w:rPr>
          <w:t>the service fee of</w:t>
        </w:r>
      </w:ins>
      <w:ins w:id="898" w:author="Han Vermolen" w:date="2014-10-01T15:57:00Z">
        <w:r>
          <w:rPr>
            <w:rFonts w:ascii="Lucida Sans Unicode" w:hAnsi="Lucida Sans Unicode" w:cs="Lucida Sans Unicode"/>
          </w:rPr>
          <w:t xml:space="preserve"> a</w:t>
        </w:r>
      </w:ins>
      <w:ins w:id="899" w:author="Han Vermolen" w:date="2014-10-01T15:58:00Z">
        <w:r>
          <w:rPr>
            <w:rFonts w:ascii="Lucida Sans Unicode" w:hAnsi="Lucida Sans Unicode" w:cs="Lucida Sans Unicode"/>
          </w:rPr>
          <w:t>ny</w:t>
        </w:r>
      </w:ins>
      <w:ins w:id="900" w:author="Han Vermolen" w:date="2014-10-01T15:57:00Z">
        <w:r>
          <w:rPr>
            <w:rFonts w:ascii="Lucida Sans Unicode" w:hAnsi="Lucida Sans Unicode" w:cs="Lucida Sans Unicode"/>
          </w:rPr>
          <w:t xml:space="preserve"> crowdfunding platform</w:t>
        </w:r>
      </w:ins>
      <w:ins w:id="901" w:author="Han Vermolen" w:date="2014-10-01T15:58:00Z">
        <w:r>
          <w:rPr>
            <w:rFonts w:ascii="Lucida Sans Unicode" w:hAnsi="Lucida Sans Unicode" w:cs="Lucida Sans Unicode"/>
          </w:rPr>
          <w:t>. We accept that such a service fee may be unavoidable but we want to be very careful so as to maximize the amount of funding we can actual use for the project itself.</w:t>
        </w:r>
      </w:ins>
    </w:p>
    <w:p w14:paraId="6685AE35" w14:textId="77777777" w:rsidR="00E67F35" w:rsidRPr="00EE6CCE" w:rsidRDefault="00403FF2" w:rsidP="00403FF2">
      <w:pPr>
        <w:numPr>
          <w:ilvl w:val="0"/>
          <w:numId w:val="41"/>
        </w:numPr>
        <w:rPr>
          <w:rFonts w:ascii="Lucida Sans Unicode" w:hAnsi="Lucida Sans Unicode" w:cs="Lucida Sans Unicode"/>
          <w:rPrChange w:id="902" w:author="Han Vermolen" w:date="2014-10-01T08:59:00Z">
            <w:rPr>
              <w:rFonts w:ascii="Lucida Sans Unicode" w:hAnsi="Lucida Sans Unicode" w:cs="Lucida Sans Unicode"/>
              <w:lang w:val="nl-NL"/>
            </w:rPr>
          </w:rPrChange>
        </w:rPr>
      </w:pPr>
      <w:del w:id="903" w:author="Han Vermolen" w:date="2014-10-01T15:59:00Z">
        <w:r w:rsidRPr="00EE6CCE" w:rsidDel="00FE74E8">
          <w:rPr>
            <w:rFonts w:ascii="Lucida Sans Unicode" w:hAnsi="Lucida Sans Unicode" w:cs="Lucida Sans Unicode"/>
            <w:rPrChange w:id="904" w:author="Han Vermolen" w:date="2014-10-01T08:59:00Z">
              <w:rPr>
                <w:rFonts w:ascii="Lucida Sans Unicode" w:hAnsi="Lucida Sans Unicode" w:cs="Lucida Sans Unicode"/>
                <w:lang w:val="nl-NL"/>
              </w:rPr>
            </w:rPrChange>
          </w:rPr>
          <w:delText>nader te bezien</w:delText>
        </w:r>
      </w:del>
      <w:ins w:id="905" w:author="Han Vermolen" w:date="2014-10-01T15:59:00Z">
        <w:r w:rsidR="00FE74E8">
          <w:rPr>
            <w:rFonts w:ascii="Lucida Sans Unicode" w:hAnsi="Lucida Sans Unicode" w:cs="Lucida Sans Unicode"/>
          </w:rPr>
          <w:t>Person(s) responsible for crowdfunding: TBD</w:t>
        </w:r>
      </w:ins>
    </w:p>
    <w:p w14:paraId="31791879" w14:textId="77777777" w:rsidR="00403FF2" w:rsidRPr="00EE6CCE" w:rsidRDefault="00403FF2" w:rsidP="00C207E2">
      <w:pPr>
        <w:rPr>
          <w:rFonts w:ascii="Lucida Sans Unicode" w:hAnsi="Lucida Sans Unicode" w:cs="Lucida Sans Unicode"/>
          <w:rPrChange w:id="906" w:author="Han Vermolen" w:date="2014-10-01T08:59:00Z">
            <w:rPr>
              <w:rFonts w:ascii="Lucida Sans Unicode" w:hAnsi="Lucida Sans Unicode" w:cs="Lucida Sans Unicode"/>
              <w:lang w:val="nl-NL"/>
            </w:rPr>
          </w:rPrChange>
        </w:rPr>
      </w:pPr>
    </w:p>
    <w:p w14:paraId="0DAC9F0B" w14:textId="77777777" w:rsidR="00E67F35" w:rsidRPr="00EE6CCE" w:rsidRDefault="00E67F35" w:rsidP="00403FF2">
      <w:pPr>
        <w:pStyle w:val="Heading2"/>
        <w:rPr>
          <w:rPrChange w:id="907" w:author="Han Vermolen" w:date="2014-10-01T08:59:00Z">
            <w:rPr>
              <w:lang w:val="nl-NL"/>
            </w:rPr>
          </w:rPrChange>
        </w:rPr>
      </w:pPr>
      <w:del w:id="908" w:author="Han Vermolen" w:date="2014-10-01T16:00:00Z">
        <w:r w:rsidRPr="00EE6CCE" w:rsidDel="00FE74E8">
          <w:rPr>
            <w:rPrChange w:id="909" w:author="Han Vermolen" w:date="2014-10-01T08:59:00Z">
              <w:rPr>
                <w:lang w:val="nl-NL"/>
              </w:rPr>
            </w:rPrChange>
          </w:rPr>
          <w:delText>publiciteit</w:delText>
        </w:r>
      </w:del>
      <w:bookmarkStart w:id="910" w:name="_Toc400301084"/>
      <w:ins w:id="911" w:author="Han Vermolen" w:date="2014-10-01T16:00:00Z">
        <w:r w:rsidR="00FE74E8">
          <w:t>Press</w:t>
        </w:r>
      </w:ins>
      <w:bookmarkEnd w:id="910"/>
    </w:p>
    <w:p w14:paraId="325E2E9B" w14:textId="77777777" w:rsidR="00FE74E8" w:rsidRPr="00EE6CCE" w:rsidRDefault="00403FF2" w:rsidP="00C207E2">
      <w:pPr>
        <w:rPr>
          <w:rFonts w:ascii="Lucida Sans Unicode" w:hAnsi="Lucida Sans Unicode" w:cs="Lucida Sans Unicode"/>
          <w:rPrChange w:id="912" w:author="Han Vermolen" w:date="2014-10-01T08:59:00Z">
            <w:rPr>
              <w:rFonts w:ascii="Lucida Sans Unicode" w:hAnsi="Lucida Sans Unicode" w:cs="Lucida Sans Unicode"/>
              <w:lang w:val="nl-NL"/>
            </w:rPr>
          </w:rPrChange>
        </w:rPr>
      </w:pPr>
      <w:del w:id="913" w:author="Han Vermolen" w:date="2014-10-01T16:01:00Z">
        <w:r w:rsidRPr="00EE6CCE" w:rsidDel="00FE74E8">
          <w:rPr>
            <w:rFonts w:ascii="Lucida Sans Unicode" w:hAnsi="Lucida Sans Unicode" w:cs="Lucida Sans Unicode"/>
            <w:rPrChange w:id="914" w:author="Han Vermolen" w:date="2014-10-01T08:59:00Z">
              <w:rPr>
                <w:rFonts w:ascii="Lucida Sans Unicode" w:hAnsi="Lucida Sans Unicode" w:cs="Lucida Sans Unicode"/>
                <w:lang w:val="nl-NL"/>
              </w:rPr>
            </w:rPrChange>
          </w:rPr>
          <w:delText>het schrijven van persberichten</w:delText>
        </w:r>
      </w:del>
      <w:ins w:id="915" w:author="Han Vermolen" w:date="2014-10-01T16:01:00Z">
        <w:r w:rsidR="00FE74E8">
          <w:rPr>
            <w:rFonts w:ascii="Lucida Sans Unicode" w:hAnsi="Lucida Sans Unicode" w:cs="Lucida Sans Unicode"/>
          </w:rPr>
          <w:t xml:space="preserve">Press releases will need to be written. </w:t>
        </w:r>
      </w:ins>
    </w:p>
    <w:p w14:paraId="622EC055" w14:textId="77777777" w:rsidR="00FE74E8" w:rsidRDefault="00FE74E8" w:rsidP="00403FF2">
      <w:pPr>
        <w:numPr>
          <w:ilvl w:val="0"/>
          <w:numId w:val="41"/>
        </w:numPr>
        <w:rPr>
          <w:ins w:id="916" w:author="Han Vermolen" w:date="2014-10-01T16:02:00Z"/>
          <w:rFonts w:ascii="Lucida Sans Unicode" w:hAnsi="Lucida Sans Unicode" w:cs="Lucida Sans Unicode"/>
        </w:rPr>
      </w:pPr>
      <w:ins w:id="917" w:author="Han Vermolen" w:date="2014-10-01T16:01:00Z">
        <w:r>
          <w:rPr>
            <w:rFonts w:ascii="Lucida Sans Unicode" w:hAnsi="Lucida Sans Unicode" w:cs="Lucida Sans Unicode"/>
          </w:rPr>
          <w:t>Person(s) responsible for writing press releases: TBD</w:t>
        </w:r>
      </w:ins>
    </w:p>
    <w:p w14:paraId="3695566B" w14:textId="77777777" w:rsidR="00FE74E8" w:rsidRDefault="00FE74E8">
      <w:pPr>
        <w:rPr>
          <w:ins w:id="918" w:author="Han Vermolen" w:date="2014-10-01T16:02:00Z"/>
          <w:rFonts w:ascii="Lucida Sans Unicode" w:hAnsi="Lucida Sans Unicode" w:cs="Lucida Sans Unicode"/>
        </w:rPr>
        <w:pPrChange w:id="919" w:author="Han Vermolen" w:date="2014-10-01T16:02:00Z">
          <w:pPr>
            <w:numPr>
              <w:numId w:val="41"/>
            </w:numPr>
            <w:tabs>
              <w:tab w:val="num" w:pos="720"/>
            </w:tabs>
            <w:ind w:left="720" w:hanging="360"/>
          </w:pPr>
        </w:pPrChange>
      </w:pPr>
    </w:p>
    <w:p w14:paraId="1A212309" w14:textId="77777777" w:rsidR="00FE74E8" w:rsidRDefault="005E04A2">
      <w:pPr>
        <w:pStyle w:val="Heading2"/>
        <w:rPr>
          <w:ins w:id="920" w:author="Han Vermolen" w:date="2014-10-01T16:02:00Z"/>
        </w:rPr>
        <w:pPrChange w:id="921" w:author="Han Vermolen" w:date="2014-10-01T16:02:00Z">
          <w:pPr>
            <w:numPr>
              <w:numId w:val="41"/>
            </w:numPr>
            <w:tabs>
              <w:tab w:val="num" w:pos="720"/>
            </w:tabs>
            <w:ind w:left="720" w:hanging="360"/>
          </w:pPr>
        </w:pPrChange>
      </w:pPr>
      <w:bookmarkStart w:id="922" w:name="_Toc400301085"/>
      <w:ins w:id="923" w:author="Han Vermolen" w:date="2014-10-01T16:03:00Z">
        <w:r>
          <w:t xml:space="preserve">Core </w:t>
        </w:r>
      </w:ins>
      <w:ins w:id="924" w:author="Han Vermolen" w:date="2014-10-01T16:05:00Z">
        <w:r>
          <w:t>Team M</w:t>
        </w:r>
      </w:ins>
      <w:ins w:id="925" w:author="Han Vermolen" w:date="2014-10-01T16:03:00Z">
        <w:r>
          <w:t>embers</w:t>
        </w:r>
        <w:r w:rsidR="00E71AD7">
          <w:t xml:space="preserve">, </w:t>
        </w:r>
      </w:ins>
      <w:ins w:id="926" w:author="Han Vermolen" w:date="2014-10-01T16:02:00Z">
        <w:r>
          <w:t>Contributors</w:t>
        </w:r>
      </w:ins>
      <w:ins w:id="927" w:author="Han Vermolen" w:date="2014-10-01T16:06:00Z">
        <w:r w:rsidR="00E71AD7">
          <w:t xml:space="preserve"> and External Consultants</w:t>
        </w:r>
      </w:ins>
      <w:bookmarkEnd w:id="922"/>
    </w:p>
    <w:p w14:paraId="0449D3C9" w14:textId="25408034" w:rsidR="005E04A2" w:rsidRDefault="00782F94">
      <w:pPr>
        <w:rPr>
          <w:ins w:id="928" w:author="Han Vermolen" w:date="2014-10-03T10:24:00Z"/>
          <w:rFonts w:ascii="Lucida Sans Unicode" w:hAnsi="Lucida Sans Unicode" w:cs="Lucida Sans Unicode"/>
        </w:rPr>
        <w:pPrChange w:id="929" w:author="Han Vermolen" w:date="2014-10-01T16:02:00Z">
          <w:pPr>
            <w:numPr>
              <w:numId w:val="41"/>
            </w:numPr>
            <w:tabs>
              <w:tab w:val="num" w:pos="720"/>
            </w:tabs>
            <w:ind w:left="720" w:hanging="360"/>
          </w:pPr>
        </w:pPrChange>
      </w:pPr>
      <w:ins w:id="930" w:author="Han Vermolen" w:date="2014-10-05T19:45:00Z">
        <w:r>
          <w:rPr>
            <w:rFonts w:ascii="Lucida Sans Unicode" w:hAnsi="Lucida Sans Unicode" w:cs="Lucida Sans Unicode"/>
          </w:rPr>
          <w:t>HospiKids</w:t>
        </w:r>
      </w:ins>
      <w:ins w:id="931" w:author="Han Vermolen" w:date="2014-10-01T16:03:00Z">
        <w:r w:rsidR="005E04A2">
          <w:rPr>
            <w:rFonts w:ascii="Lucida Sans Unicode" w:hAnsi="Lucida Sans Unicode" w:cs="Lucida Sans Unicode"/>
          </w:rPr>
          <w:t xml:space="preserve"> will have two different types of team members. The first group will be called the Core Team Members</w:t>
        </w:r>
      </w:ins>
      <w:ins w:id="932" w:author="Han Vermolen" w:date="2014-10-01T16:04:00Z">
        <w:r w:rsidR="005E04A2">
          <w:rPr>
            <w:rFonts w:ascii="Lucida Sans Unicode" w:hAnsi="Lucida Sans Unicode" w:cs="Lucida Sans Unicode"/>
          </w:rPr>
          <w:t xml:space="preserve"> and the second Contributors.</w:t>
        </w:r>
      </w:ins>
      <w:ins w:id="933" w:author="Han Vermolen" w:date="2014-10-03T10:49:00Z">
        <w:r w:rsidR="003530C5">
          <w:rPr>
            <w:rFonts w:ascii="Lucida Sans Unicode" w:hAnsi="Lucida Sans Unicode" w:cs="Lucida Sans Unicode"/>
          </w:rPr>
          <w:t xml:space="preserve"> Furthermore we will be using External Consultants though we will not consider them team members by definition.</w:t>
        </w:r>
      </w:ins>
    </w:p>
    <w:p w14:paraId="1F4E6C63" w14:textId="77777777" w:rsidR="008830BD" w:rsidRDefault="008830BD">
      <w:pPr>
        <w:rPr>
          <w:ins w:id="934" w:author="Han Vermolen" w:date="2014-10-03T10:24:00Z"/>
          <w:rFonts w:ascii="Lucida Sans Unicode" w:hAnsi="Lucida Sans Unicode" w:cs="Lucida Sans Unicode"/>
        </w:rPr>
        <w:pPrChange w:id="935" w:author="Han Vermolen" w:date="2014-10-01T16:02:00Z">
          <w:pPr>
            <w:numPr>
              <w:numId w:val="41"/>
            </w:numPr>
            <w:tabs>
              <w:tab w:val="num" w:pos="720"/>
            </w:tabs>
            <w:ind w:left="720" w:hanging="360"/>
          </w:pPr>
        </w:pPrChange>
      </w:pPr>
    </w:p>
    <w:p w14:paraId="1EA0C571" w14:textId="77777777" w:rsidR="008830BD" w:rsidRDefault="008830BD">
      <w:pPr>
        <w:rPr>
          <w:ins w:id="936" w:author="Han Vermolen" w:date="2014-10-03T10:24:00Z"/>
          <w:rFonts w:ascii="Lucida Sans Unicode" w:hAnsi="Lucida Sans Unicode" w:cs="Lucida Sans Unicode"/>
        </w:rPr>
        <w:pPrChange w:id="937" w:author="Han Vermolen" w:date="2014-10-01T16:02:00Z">
          <w:pPr>
            <w:numPr>
              <w:numId w:val="41"/>
            </w:numPr>
            <w:tabs>
              <w:tab w:val="num" w:pos="720"/>
            </w:tabs>
            <w:ind w:left="720" w:hanging="360"/>
          </w:pPr>
        </w:pPrChange>
      </w:pPr>
      <w:ins w:id="938" w:author="Han Vermolen" w:date="2014-10-03T10:24:00Z">
        <w:r>
          <w:rPr>
            <w:rFonts w:ascii="Lucida Sans Unicode" w:hAnsi="Lucida Sans Unicode" w:cs="Lucida Sans Unicode"/>
          </w:rPr>
          <w:t xml:space="preserve">At this point </w:t>
        </w:r>
      </w:ins>
      <w:ins w:id="939" w:author="Han Vermolen" w:date="2014-10-03T10:25:00Z">
        <w:r>
          <w:rPr>
            <w:rFonts w:ascii="Lucida Sans Unicode" w:hAnsi="Lucida Sans Unicode" w:cs="Lucida Sans Unicode"/>
          </w:rPr>
          <w:t>we</w:t>
        </w:r>
      </w:ins>
      <w:ins w:id="940" w:author="Han Vermolen" w:date="2014-10-03T10:24:00Z">
        <w:r>
          <w:rPr>
            <w:rFonts w:ascii="Lucida Sans Unicode" w:hAnsi="Lucida Sans Unicode" w:cs="Lucida Sans Unicode"/>
          </w:rPr>
          <w:t xml:space="preserve"> know some people that might be willing to help us in the development of the project. </w:t>
        </w:r>
      </w:ins>
      <w:ins w:id="941" w:author="Han Vermolen" w:date="2014-10-03T10:25:00Z">
        <w:r>
          <w:rPr>
            <w:rFonts w:ascii="Lucida Sans Unicode" w:hAnsi="Lucida Sans Unicode" w:cs="Lucida Sans Unicode"/>
          </w:rPr>
          <w:t>The people we have approached up to this point</w:t>
        </w:r>
      </w:ins>
      <w:ins w:id="942" w:author="Han Vermolen" w:date="2014-10-03T10:28:00Z">
        <w:r>
          <w:rPr>
            <w:rFonts w:ascii="Lucida Sans Unicode" w:hAnsi="Lucida Sans Unicode" w:cs="Lucida Sans Unicode"/>
          </w:rPr>
          <w:t xml:space="preserve"> range from developers, artists and </w:t>
        </w:r>
      </w:ins>
      <w:ins w:id="943" w:author="Han Vermolen" w:date="2014-10-03T10:29:00Z">
        <w:r>
          <w:rPr>
            <w:rFonts w:ascii="Lucida Sans Unicode" w:hAnsi="Lucida Sans Unicode" w:cs="Lucida Sans Unicode"/>
          </w:rPr>
          <w:t>phycologist</w:t>
        </w:r>
      </w:ins>
      <w:ins w:id="944" w:author="Han Vermolen" w:date="2014-10-03T10:28:00Z">
        <w:r>
          <w:rPr>
            <w:rFonts w:ascii="Lucida Sans Unicode" w:hAnsi="Lucida Sans Unicode" w:cs="Lucida Sans Unicode"/>
          </w:rPr>
          <w:t xml:space="preserve">. </w:t>
        </w:r>
      </w:ins>
      <w:ins w:id="945" w:author="Han Vermolen" w:date="2014-10-03T10:25:00Z">
        <w:r>
          <w:rPr>
            <w:rFonts w:ascii="Lucida Sans Unicode" w:hAnsi="Lucida Sans Unicode" w:cs="Lucida Sans Unicode"/>
          </w:rPr>
          <w:t>I</w:t>
        </w:r>
      </w:ins>
      <w:ins w:id="946" w:author="Han Vermolen" w:date="2014-10-03T10:30:00Z">
        <w:r>
          <w:rPr>
            <w:rFonts w:ascii="Lucida Sans Unicode" w:hAnsi="Lucida Sans Unicode" w:cs="Lucida Sans Unicode"/>
          </w:rPr>
          <w:t>n the future we will need more people to help out from all kinds of fields. We expect that recruiting team members will become a bit easier once we have more illustrative material.</w:t>
        </w:r>
      </w:ins>
    </w:p>
    <w:p w14:paraId="18C351BA" w14:textId="77777777" w:rsidR="008830BD" w:rsidRDefault="008830BD">
      <w:pPr>
        <w:rPr>
          <w:ins w:id="947" w:author="Han Vermolen" w:date="2014-10-03T10:24:00Z"/>
          <w:rFonts w:ascii="Lucida Sans Unicode" w:hAnsi="Lucida Sans Unicode" w:cs="Lucida Sans Unicode"/>
        </w:rPr>
        <w:pPrChange w:id="948" w:author="Han Vermolen" w:date="2014-10-01T16:02:00Z">
          <w:pPr>
            <w:numPr>
              <w:numId w:val="41"/>
            </w:numPr>
            <w:tabs>
              <w:tab w:val="num" w:pos="720"/>
            </w:tabs>
            <w:ind w:left="720" w:hanging="360"/>
          </w:pPr>
        </w:pPrChange>
      </w:pPr>
    </w:p>
    <w:p w14:paraId="1822FF99" w14:textId="77777777" w:rsidR="008830BD" w:rsidRPr="008830BD" w:rsidDel="008830BD" w:rsidRDefault="008830BD">
      <w:pPr>
        <w:rPr>
          <w:ins w:id="949" w:author="Han Vermolen" w:date="2014-10-01T16:04:00Z"/>
          <w:del w:id="950" w:author="Han Vermolen" w:date="2014-10-03T10:31:00Z"/>
          <w:rFonts w:ascii="Lucida Sans Unicode" w:hAnsi="Lucida Sans Unicode" w:cs="Lucida Sans Unicode"/>
          <w:lang w:val="nl-NL"/>
          <w:rPrChange w:id="951" w:author="Han Vermolen" w:date="2014-10-03T10:24:00Z">
            <w:rPr>
              <w:ins w:id="952" w:author="Han Vermolen" w:date="2014-10-01T16:04:00Z"/>
              <w:del w:id="953" w:author="Han Vermolen" w:date="2014-10-03T10:31:00Z"/>
              <w:rFonts w:ascii="Lucida Sans Unicode" w:hAnsi="Lucida Sans Unicode" w:cs="Lucida Sans Unicode"/>
            </w:rPr>
          </w:rPrChange>
        </w:rPr>
        <w:pPrChange w:id="954" w:author="Han Vermolen" w:date="2014-10-01T16:02:00Z">
          <w:pPr>
            <w:numPr>
              <w:numId w:val="41"/>
            </w:numPr>
            <w:tabs>
              <w:tab w:val="num" w:pos="720"/>
            </w:tabs>
            <w:ind w:left="720" w:hanging="360"/>
          </w:pPr>
        </w:pPrChange>
      </w:pPr>
      <w:bookmarkStart w:id="955" w:name="_Toc400301044"/>
      <w:bookmarkStart w:id="956" w:name="_Toc400301086"/>
      <w:bookmarkEnd w:id="955"/>
      <w:bookmarkEnd w:id="956"/>
    </w:p>
    <w:p w14:paraId="11B45ECF" w14:textId="77777777" w:rsidR="005E04A2" w:rsidRPr="008830BD" w:rsidDel="008830BD" w:rsidRDefault="005E04A2">
      <w:pPr>
        <w:rPr>
          <w:ins w:id="957" w:author="Han Vermolen" w:date="2014-10-01T16:04:00Z"/>
          <w:del w:id="958" w:author="Han Vermolen" w:date="2014-10-03T10:31:00Z"/>
          <w:rFonts w:ascii="Lucida Sans Unicode" w:hAnsi="Lucida Sans Unicode" w:cs="Lucida Sans Unicode"/>
          <w:lang w:val="nl-NL"/>
          <w:rPrChange w:id="959" w:author="Han Vermolen" w:date="2014-10-03T10:24:00Z">
            <w:rPr>
              <w:ins w:id="960" w:author="Han Vermolen" w:date="2014-10-01T16:04:00Z"/>
              <w:del w:id="961" w:author="Han Vermolen" w:date="2014-10-03T10:31:00Z"/>
              <w:rFonts w:ascii="Lucida Sans Unicode" w:hAnsi="Lucida Sans Unicode" w:cs="Lucida Sans Unicode"/>
            </w:rPr>
          </w:rPrChange>
        </w:rPr>
        <w:pPrChange w:id="962" w:author="Han Vermolen" w:date="2014-10-01T16:02:00Z">
          <w:pPr>
            <w:numPr>
              <w:numId w:val="41"/>
            </w:numPr>
            <w:tabs>
              <w:tab w:val="num" w:pos="720"/>
            </w:tabs>
            <w:ind w:left="720" w:hanging="360"/>
          </w:pPr>
        </w:pPrChange>
      </w:pPr>
      <w:bookmarkStart w:id="963" w:name="_Toc400301045"/>
      <w:bookmarkStart w:id="964" w:name="_Toc400301087"/>
      <w:bookmarkEnd w:id="963"/>
      <w:bookmarkEnd w:id="964"/>
    </w:p>
    <w:p w14:paraId="4FA5F6F3" w14:textId="77777777" w:rsidR="005E04A2" w:rsidRDefault="005E04A2">
      <w:pPr>
        <w:pStyle w:val="Heading3"/>
        <w:rPr>
          <w:ins w:id="965" w:author="Han Vermolen" w:date="2014-10-01T16:04:00Z"/>
        </w:rPr>
        <w:pPrChange w:id="966" w:author="Han Vermolen" w:date="2014-10-01T16:04:00Z">
          <w:pPr>
            <w:numPr>
              <w:numId w:val="41"/>
            </w:numPr>
            <w:tabs>
              <w:tab w:val="num" w:pos="720"/>
            </w:tabs>
            <w:ind w:left="720" w:hanging="360"/>
          </w:pPr>
        </w:pPrChange>
      </w:pPr>
      <w:bookmarkStart w:id="967" w:name="_Toc400301088"/>
      <w:ins w:id="968" w:author="Han Vermolen" w:date="2014-10-01T16:04:00Z">
        <w:r>
          <w:t>Core members</w:t>
        </w:r>
        <w:bookmarkEnd w:id="967"/>
      </w:ins>
    </w:p>
    <w:p w14:paraId="2CFFBA9F" w14:textId="5C989479" w:rsidR="00E71AD7" w:rsidRDefault="005E04A2" w:rsidP="005E04A2">
      <w:pPr>
        <w:rPr>
          <w:ins w:id="969" w:author="Han Vermolen" w:date="2014-10-01T16:04:00Z"/>
          <w:rFonts w:ascii="Lucida Sans Unicode" w:hAnsi="Lucida Sans Unicode" w:cs="Lucida Sans Unicode"/>
        </w:rPr>
      </w:pPr>
      <w:ins w:id="970" w:author="Han Vermolen" w:date="2014-10-01T16:04:00Z">
        <w:r>
          <w:rPr>
            <w:rFonts w:ascii="Lucida Sans Unicode" w:hAnsi="Lucida Sans Unicode" w:cs="Lucida Sans Unicode"/>
          </w:rPr>
          <w:t xml:space="preserve">Core team members will have committed to a certain effort be it based on the number of hours they will work on </w:t>
        </w:r>
      </w:ins>
      <w:ins w:id="971" w:author="Han Vermolen" w:date="2014-10-05T19:45:00Z">
        <w:r w:rsidR="00782F94">
          <w:rPr>
            <w:rFonts w:ascii="Lucida Sans Unicode" w:hAnsi="Lucida Sans Unicode" w:cs="Lucida Sans Unicode"/>
          </w:rPr>
          <w:t>HospiKids</w:t>
        </w:r>
      </w:ins>
      <w:ins w:id="972" w:author="Han Vermolen" w:date="2014-10-01T16:04:00Z">
        <w:r>
          <w:rPr>
            <w:rFonts w:ascii="Lucida Sans Unicode" w:hAnsi="Lucida Sans Unicode" w:cs="Lucida Sans Unicode"/>
          </w:rPr>
          <w:t xml:space="preserve"> or taking a responsibility upon themselves. </w:t>
        </w:r>
      </w:ins>
      <w:ins w:id="973" w:author="Han Vermolen" w:date="2014-10-01T16:05:00Z">
        <w:r>
          <w:rPr>
            <w:rFonts w:ascii="Lucida Sans Unicode" w:hAnsi="Lucida Sans Unicode" w:cs="Lucida Sans Unicode"/>
          </w:rPr>
          <w:t>For instance, Ron and Han will</w:t>
        </w:r>
      </w:ins>
      <w:ins w:id="974" w:author="Han Vermolen" w:date="2014-10-01T16:06:00Z">
        <w:r w:rsidR="00E71AD7">
          <w:rPr>
            <w:rFonts w:ascii="Lucida Sans Unicode" w:hAnsi="Lucida Sans Unicode" w:cs="Lucida Sans Unicode"/>
          </w:rPr>
          <w:t>,</w:t>
        </w:r>
      </w:ins>
      <w:ins w:id="975" w:author="Han Vermolen" w:date="2014-10-01T16:05:00Z">
        <w:r>
          <w:rPr>
            <w:rFonts w:ascii="Lucida Sans Unicode" w:hAnsi="Lucida Sans Unicode" w:cs="Lucida Sans Unicode"/>
          </w:rPr>
          <w:t xml:space="preserve"> as founders</w:t>
        </w:r>
      </w:ins>
      <w:ins w:id="976" w:author="Han Vermolen" w:date="2014-10-01T16:06:00Z">
        <w:r w:rsidR="00E71AD7">
          <w:rPr>
            <w:rFonts w:ascii="Lucida Sans Unicode" w:hAnsi="Lucida Sans Unicode" w:cs="Lucida Sans Unicode"/>
          </w:rPr>
          <w:t>,</w:t>
        </w:r>
      </w:ins>
      <w:ins w:id="977" w:author="Han Vermolen" w:date="2014-10-01T16:05:00Z">
        <w:r>
          <w:rPr>
            <w:rFonts w:ascii="Lucida Sans Unicode" w:hAnsi="Lucida Sans Unicode" w:cs="Lucida Sans Unicode"/>
          </w:rPr>
          <w:t xml:space="preserve"> be C</w:t>
        </w:r>
      </w:ins>
      <w:ins w:id="978" w:author="Han Vermolen" w:date="2014-10-01T16:06:00Z">
        <w:r w:rsidR="00E71AD7">
          <w:rPr>
            <w:rFonts w:ascii="Lucida Sans Unicode" w:hAnsi="Lucida Sans Unicode" w:cs="Lucida Sans Unicode"/>
          </w:rPr>
          <w:t>ore Team Members (CTM). They will input time</w:t>
        </w:r>
      </w:ins>
      <w:ins w:id="979" w:author="Han Vermolen" w:date="2014-10-01T16:07:00Z">
        <w:r w:rsidR="00E71AD7">
          <w:rPr>
            <w:rFonts w:ascii="Lucida Sans Unicode" w:hAnsi="Lucida Sans Unicode" w:cs="Lucida Sans Unicode"/>
          </w:rPr>
          <w:t xml:space="preserve"> and effort and commit to certain tasks some of which have been outlined in this document. A CTM will be considered to have more responsibilities due to their level of commitment.</w:t>
        </w:r>
      </w:ins>
      <w:ins w:id="980" w:author="Han Vermolen" w:date="2014-10-01T16:08:00Z">
        <w:r w:rsidR="00E71AD7">
          <w:rPr>
            <w:rFonts w:ascii="Lucida Sans Unicode" w:hAnsi="Lucida Sans Unicode" w:cs="Lucida Sans Unicode"/>
          </w:rPr>
          <w:t xml:space="preserve"> As an example, project management is a task that can only be done by a CTM since this is a standard requirement. We cannot skip project management due to the fact that someone </w:t>
        </w:r>
      </w:ins>
      <w:ins w:id="981" w:author="Han Vermolen" w:date="2014-10-01T16:09:00Z">
        <w:r w:rsidR="00E71AD7">
          <w:rPr>
            <w:rFonts w:ascii="Lucida Sans Unicode" w:hAnsi="Lucida Sans Unicode" w:cs="Lucida Sans Unicode"/>
          </w:rPr>
          <w:t xml:space="preserve">doesn’t have time that particular month. Other </w:t>
        </w:r>
      </w:ins>
      <w:ins w:id="982" w:author="Han Vermolen" w:date="2014-10-01T16:13:00Z">
        <w:r w:rsidR="00E873C4">
          <w:rPr>
            <w:rFonts w:ascii="Lucida Sans Unicode" w:hAnsi="Lucida Sans Unicode" w:cs="Lucida Sans Unicode"/>
          </w:rPr>
          <w:t>duties that we still need to index</w:t>
        </w:r>
      </w:ins>
      <w:ins w:id="983" w:author="Han Vermolen" w:date="2014-10-01T16:09:00Z">
        <w:r w:rsidR="00E71AD7">
          <w:rPr>
            <w:rFonts w:ascii="Lucida Sans Unicode" w:hAnsi="Lucida Sans Unicode" w:cs="Lucida Sans Unicode"/>
          </w:rPr>
          <w:t xml:space="preserve"> will require a CTM to perform.</w:t>
        </w:r>
      </w:ins>
    </w:p>
    <w:p w14:paraId="69A72047" w14:textId="77777777" w:rsidR="005E04A2" w:rsidRPr="005E04A2" w:rsidRDefault="005E04A2">
      <w:pPr>
        <w:rPr>
          <w:ins w:id="984" w:author="Han Vermolen" w:date="2014-10-01T16:04:00Z"/>
        </w:rPr>
        <w:pPrChange w:id="985" w:author="Han Vermolen" w:date="2014-10-01T16:04:00Z">
          <w:pPr>
            <w:numPr>
              <w:numId w:val="41"/>
            </w:numPr>
            <w:tabs>
              <w:tab w:val="num" w:pos="720"/>
            </w:tabs>
            <w:ind w:left="720" w:hanging="360"/>
          </w:pPr>
        </w:pPrChange>
      </w:pPr>
    </w:p>
    <w:p w14:paraId="4B8E3EAD" w14:textId="77777777" w:rsidR="00403FF2" w:rsidRPr="00EE6CCE" w:rsidRDefault="005E04A2">
      <w:pPr>
        <w:pStyle w:val="Heading3"/>
        <w:rPr>
          <w:rPrChange w:id="986" w:author="Han Vermolen" w:date="2014-10-01T08:59:00Z">
            <w:rPr>
              <w:rFonts w:ascii="Lucida Sans Unicode" w:hAnsi="Lucida Sans Unicode" w:cs="Lucida Sans Unicode"/>
              <w:lang w:val="nl-NL"/>
            </w:rPr>
          </w:rPrChange>
        </w:rPr>
        <w:pPrChange w:id="987" w:author="Han Vermolen" w:date="2014-10-01T16:04:00Z">
          <w:pPr>
            <w:numPr>
              <w:numId w:val="41"/>
            </w:numPr>
            <w:tabs>
              <w:tab w:val="num" w:pos="720"/>
            </w:tabs>
            <w:ind w:left="720" w:hanging="360"/>
          </w:pPr>
        </w:pPrChange>
      </w:pPr>
      <w:bookmarkStart w:id="988" w:name="_Toc400301089"/>
      <w:ins w:id="989" w:author="Han Vermolen" w:date="2014-10-01T16:04:00Z">
        <w:r>
          <w:lastRenderedPageBreak/>
          <w:t>Contributors</w:t>
        </w:r>
      </w:ins>
      <w:bookmarkEnd w:id="988"/>
      <w:del w:id="990" w:author="Han Vermolen" w:date="2014-10-01T16:01:00Z">
        <w:r w:rsidR="00403FF2" w:rsidRPr="00EE6CCE" w:rsidDel="00FE74E8">
          <w:rPr>
            <w:rPrChange w:id="991" w:author="Han Vermolen" w:date="2014-10-01T08:59:00Z">
              <w:rPr>
                <w:rFonts w:ascii="Lucida Sans Unicode" w:hAnsi="Lucida Sans Unicode" w:cs="Lucida Sans Unicode"/>
                <w:lang w:val="nl-NL"/>
              </w:rPr>
            </w:rPrChange>
          </w:rPr>
          <w:delText>nader te bezien</w:delText>
        </w:r>
      </w:del>
    </w:p>
    <w:p w14:paraId="2B07487E" w14:textId="77777777" w:rsidR="005E04A2" w:rsidRDefault="00E71AD7" w:rsidP="005E04A2">
      <w:pPr>
        <w:rPr>
          <w:ins w:id="992" w:author="Han Vermolen" w:date="2014-10-03T10:48:00Z"/>
          <w:rFonts w:ascii="Lucida Sans Unicode" w:hAnsi="Lucida Sans Unicode" w:cs="Lucida Sans Unicode"/>
        </w:rPr>
      </w:pPr>
      <w:ins w:id="993" w:author="Han Vermolen" w:date="2014-10-01T16:09:00Z">
        <w:r>
          <w:rPr>
            <w:rFonts w:ascii="Lucida Sans Unicode" w:hAnsi="Lucida Sans Unicode" w:cs="Lucida Sans Unicode"/>
          </w:rPr>
          <w:t>Contributors are people that have less responsibility and we could even consider a fully open model where we don</w:t>
        </w:r>
      </w:ins>
      <w:ins w:id="994" w:author="Han Vermolen" w:date="2014-10-01T16:10:00Z">
        <w:r>
          <w:rPr>
            <w:rFonts w:ascii="Lucida Sans Unicode" w:hAnsi="Lucida Sans Unicode" w:cs="Lucida Sans Unicode"/>
          </w:rPr>
          <w:t xml:space="preserve">’t even need to know who will contribute in advance. Simply use the model of pull requests for instance. This will allow people to be flexible in their time they contribute to the project. </w:t>
        </w:r>
      </w:ins>
      <w:ins w:id="995" w:author="Han Vermolen" w:date="2014-10-01T16:11:00Z">
        <w:r>
          <w:rPr>
            <w:rFonts w:ascii="Lucida Sans Unicode" w:hAnsi="Lucida Sans Unicode" w:cs="Lucida Sans Unicode"/>
          </w:rPr>
          <w:t xml:space="preserve">We need this type of team member so we can get people involved without telling them to commit at least a certain amount of hours of finish something before a deadline. Though if someone request a certain feature as a contributor. </w:t>
        </w:r>
      </w:ins>
      <w:ins w:id="996" w:author="Han Vermolen" w:date="2014-10-01T16:12:00Z">
        <w:r>
          <w:rPr>
            <w:rFonts w:ascii="Lucida Sans Unicode" w:hAnsi="Lucida Sans Unicode" w:cs="Lucida Sans Unicode"/>
          </w:rPr>
          <w:t xml:space="preserve">As in, they want to develop, write or design it we may still agree on a deadlines but they will be set with the input of the contributor weighing heavily upon </w:t>
        </w:r>
      </w:ins>
      <w:ins w:id="997" w:author="Han Vermolen" w:date="2014-10-01T16:13:00Z">
        <w:r>
          <w:rPr>
            <w:rFonts w:ascii="Lucida Sans Unicode" w:hAnsi="Lucida Sans Unicode" w:cs="Lucida Sans Unicode"/>
          </w:rPr>
          <w:t>them.</w:t>
        </w:r>
      </w:ins>
    </w:p>
    <w:p w14:paraId="5174D4DA" w14:textId="77777777" w:rsidR="003530C5" w:rsidRDefault="003530C5" w:rsidP="005E04A2">
      <w:pPr>
        <w:rPr>
          <w:ins w:id="998" w:author="Han Vermolen" w:date="2014-10-03T10:48:00Z"/>
          <w:rFonts w:ascii="Lucida Sans Unicode" w:hAnsi="Lucida Sans Unicode" w:cs="Lucida Sans Unicode"/>
        </w:rPr>
      </w:pPr>
    </w:p>
    <w:p w14:paraId="0A168930" w14:textId="77777777" w:rsidR="003530C5" w:rsidRDefault="003530C5">
      <w:pPr>
        <w:pStyle w:val="Heading3"/>
        <w:rPr>
          <w:ins w:id="999" w:author="Han Vermolen" w:date="2014-10-01T16:04:00Z"/>
        </w:rPr>
        <w:pPrChange w:id="1000" w:author="Han Vermolen" w:date="2014-10-03T10:48:00Z">
          <w:pPr/>
        </w:pPrChange>
      </w:pPr>
      <w:bookmarkStart w:id="1001" w:name="_Toc400301090"/>
      <w:ins w:id="1002" w:author="Han Vermolen" w:date="2014-10-03T10:49:00Z">
        <w:r>
          <w:t>External consultants</w:t>
        </w:r>
      </w:ins>
      <w:bookmarkEnd w:id="1001"/>
    </w:p>
    <w:p w14:paraId="1D99AFAF" w14:textId="535D0B2D" w:rsidR="00403FF2" w:rsidRDefault="003530C5" w:rsidP="00403FF2">
      <w:pPr>
        <w:rPr>
          <w:ins w:id="1003" w:author="Han Vermolen" w:date="2014-10-03T10:54:00Z"/>
          <w:rFonts w:ascii="Lucida Sans Unicode" w:hAnsi="Lucida Sans Unicode" w:cs="Lucida Sans Unicode"/>
        </w:rPr>
      </w:pPr>
      <w:ins w:id="1004" w:author="Han Vermolen" w:date="2014-10-03T10:50:00Z">
        <w:r>
          <w:rPr>
            <w:rFonts w:ascii="Lucida Sans Unicode" w:hAnsi="Lucida Sans Unicode" w:cs="Lucida Sans Unicode"/>
          </w:rPr>
          <w:t xml:space="preserve">At a certain time during the development of </w:t>
        </w:r>
      </w:ins>
      <w:ins w:id="1005" w:author="Han Vermolen" w:date="2014-10-05T19:45:00Z">
        <w:r w:rsidR="00782F94">
          <w:rPr>
            <w:rFonts w:ascii="Lucida Sans Unicode" w:hAnsi="Lucida Sans Unicode" w:cs="Lucida Sans Unicode"/>
          </w:rPr>
          <w:t>HospiKids</w:t>
        </w:r>
      </w:ins>
      <w:ins w:id="1006" w:author="Han Vermolen" w:date="2014-10-03T10:50:00Z">
        <w:r>
          <w:rPr>
            <w:rFonts w:ascii="Lucida Sans Unicode" w:hAnsi="Lucida Sans Unicode" w:cs="Lucida Sans Unicode"/>
          </w:rPr>
          <w:t xml:space="preserve"> we may </w:t>
        </w:r>
      </w:ins>
      <w:ins w:id="1007" w:author="Han Vermolen" w:date="2014-10-03T10:51:00Z">
        <w:r>
          <w:rPr>
            <w:rFonts w:ascii="Lucida Sans Unicode" w:hAnsi="Lucida Sans Unicode" w:cs="Lucida Sans Unicode"/>
          </w:rPr>
          <w:t xml:space="preserve">reach a point where we don’t have the expertise in the team to reach a certain goal. After a process of careful consideration we will </w:t>
        </w:r>
      </w:ins>
      <w:ins w:id="1008" w:author="Han Vermolen" w:date="2014-10-03T10:52:00Z">
        <w:r>
          <w:rPr>
            <w:rFonts w:ascii="Lucida Sans Unicode" w:hAnsi="Lucida Sans Unicode" w:cs="Lucida Sans Unicode"/>
          </w:rPr>
          <w:t xml:space="preserve">hire external consultants. These consultants are not considered to be team members. Therefore, we will not consider them to be team members. </w:t>
        </w:r>
      </w:ins>
      <w:ins w:id="1009" w:author="Han Vermolen" w:date="2014-10-03T10:53:00Z">
        <w:r>
          <w:rPr>
            <w:rFonts w:ascii="Lucida Sans Unicode" w:hAnsi="Lucida Sans Unicode" w:cs="Lucida Sans Unicode"/>
          </w:rPr>
          <w:t>This excludes them from any compensation cap we decide on for CTM.</w:t>
        </w:r>
      </w:ins>
    </w:p>
    <w:p w14:paraId="2BF59DB9" w14:textId="77777777" w:rsidR="003530C5" w:rsidRPr="00EE6CCE" w:rsidRDefault="003530C5" w:rsidP="00403FF2">
      <w:pPr>
        <w:rPr>
          <w:rFonts w:ascii="Lucida Sans Unicode" w:hAnsi="Lucida Sans Unicode" w:cs="Lucida Sans Unicode"/>
          <w:rPrChange w:id="1010" w:author="Han Vermolen" w:date="2014-10-01T08:59:00Z">
            <w:rPr>
              <w:rFonts w:ascii="Lucida Sans Unicode" w:hAnsi="Lucida Sans Unicode" w:cs="Lucida Sans Unicode"/>
              <w:lang w:val="nl-NL"/>
            </w:rPr>
          </w:rPrChange>
        </w:rPr>
      </w:pPr>
    </w:p>
    <w:p w14:paraId="08B0912F" w14:textId="77777777" w:rsidR="00403FF2" w:rsidRPr="00EE6CCE" w:rsidRDefault="00403FF2" w:rsidP="00403FF2">
      <w:pPr>
        <w:pStyle w:val="Heading2"/>
        <w:rPr>
          <w:rPrChange w:id="1011" w:author="Han Vermolen" w:date="2014-10-01T08:59:00Z">
            <w:rPr>
              <w:lang w:val="nl-NL"/>
            </w:rPr>
          </w:rPrChange>
        </w:rPr>
      </w:pPr>
      <w:del w:id="1012" w:author="Han Vermolen" w:date="2014-10-03T10:32:00Z">
        <w:r w:rsidRPr="00EE6CCE" w:rsidDel="008830BD">
          <w:rPr>
            <w:rPrChange w:id="1013" w:author="Han Vermolen" w:date="2014-10-01T08:59:00Z">
              <w:rPr>
                <w:lang w:val="nl-NL"/>
              </w:rPr>
            </w:rPrChange>
          </w:rPr>
          <w:delText>organisatorische werkzaamheden</w:delText>
        </w:r>
      </w:del>
      <w:bookmarkStart w:id="1014" w:name="_Toc400301091"/>
      <w:ins w:id="1015" w:author="Han Vermolen" w:date="2014-10-03T10:32:00Z">
        <w:r w:rsidR="008830BD">
          <w:t>Organisation</w:t>
        </w:r>
      </w:ins>
      <w:ins w:id="1016" w:author="Han Vermolen" w:date="2014-10-03T10:55:00Z">
        <w:r w:rsidR="003530C5">
          <w:t>al works</w:t>
        </w:r>
      </w:ins>
      <w:bookmarkEnd w:id="1014"/>
    </w:p>
    <w:p w14:paraId="78BE7CC8" w14:textId="77777777" w:rsidR="00403FF2" w:rsidRPr="00EE6CCE" w:rsidRDefault="00403FF2" w:rsidP="00403FF2">
      <w:pPr>
        <w:numPr>
          <w:ilvl w:val="0"/>
          <w:numId w:val="41"/>
        </w:numPr>
        <w:rPr>
          <w:rFonts w:ascii="Lucida Sans Unicode" w:hAnsi="Lucida Sans Unicode" w:cs="Lucida Sans Unicode"/>
          <w:rPrChange w:id="1017" w:author="Han Vermolen" w:date="2014-10-01T08:59:00Z">
            <w:rPr>
              <w:rFonts w:ascii="Lucida Sans Unicode" w:hAnsi="Lucida Sans Unicode" w:cs="Lucida Sans Unicode"/>
              <w:lang w:val="nl-NL"/>
            </w:rPr>
          </w:rPrChange>
        </w:rPr>
      </w:pPr>
      <w:del w:id="1018" w:author="Han Vermolen" w:date="2014-10-03T10:32:00Z">
        <w:r w:rsidRPr="00EE6CCE" w:rsidDel="008830BD">
          <w:rPr>
            <w:rFonts w:ascii="Lucida Sans Unicode" w:hAnsi="Lucida Sans Unicode" w:cs="Lucida Sans Unicode"/>
            <w:rPrChange w:id="1019" w:author="Han Vermolen" w:date="2014-10-01T08:59:00Z">
              <w:rPr>
                <w:rFonts w:ascii="Lucida Sans Unicode" w:hAnsi="Lucida Sans Unicode" w:cs="Lucida Sans Unicode"/>
                <w:lang w:val="nl-NL"/>
              </w:rPr>
            </w:rPrChange>
          </w:rPr>
          <w:delText>stichting oprichten</w:delText>
        </w:r>
      </w:del>
      <w:ins w:id="1020" w:author="Han Vermolen" w:date="2014-10-03T10:32:00Z">
        <w:r w:rsidR="008830BD">
          <w:rPr>
            <w:rFonts w:ascii="Lucida Sans Unicode" w:hAnsi="Lucida Sans Unicode" w:cs="Lucida Sans Unicode"/>
          </w:rPr>
          <w:t>Form a foundation</w:t>
        </w:r>
      </w:ins>
    </w:p>
    <w:p w14:paraId="3EC5F426" w14:textId="77777777" w:rsidR="00403FF2" w:rsidRDefault="00403FF2" w:rsidP="00403FF2">
      <w:pPr>
        <w:numPr>
          <w:ilvl w:val="0"/>
          <w:numId w:val="41"/>
        </w:numPr>
        <w:rPr>
          <w:ins w:id="1021" w:author="Han Vermolen" w:date="2014-10-03T10:42:00Z"/>
          <w:rFonts w:ascii="Lucida Sans Unicode" w:hAnsi="Lucida Sans Unicode" w:cs="Lucida Sans Unicode"/>
        </w:rPr>
      </w:pPr>
      <w:del w:id="1022" w:author="Han Vermolen" w:date="2014-10-03T10:33:00Z">
        <w:r w:rsidRPr="00EE6CCE" w:rsidDel="008830BD">
          <w:rPr>
            <w:rFonts w:ascii="Lucida Sans Unicode" w:hAnsi="Lucida Sans Unicode" w:cs="Lucida Sans Unicode"/>
            <w:rPrChange w:id="1023" w:author="Han Vermolen" w:date="2014-10-01T08:59:00Z">
              <w:rPr>
                <w:rFonts w:ascii="Lucida Sans Unicode" w:hAnsi="Lucida Sans Unicode" w:cs="Lucida Sans Unicode"/>
                <w:lang w:val="nl-NL"/>
              </w:rPr>
            </w:rPrChange>
          </w:rPr>
          <w:delText>contracten voor medewerkers opstellen</w:delText>
        </w:r>
      </w:del>
      <w:ins w:id="1024" w:author="Han Vermolen" w:date="2014-10-03T10:33:00Z">
        <w:r w:rsidR="008830BD">
          <w:rPr>
            <w:rFonts w:ascii="Lucida Sans Unicode" w:hAnsi="Lucida Sans Unicode" w:cs="Lucida Sans Unicode"/>
          </w:rPr>
          <w:t xml:space="preserve">Draw up contacts for team members </w:t>
        </w:r>
      </w:ins>
    </w:p>
    <w:p w14:paraId="4B343A6F" w14:textId="77777777" w:rsidR="00472CF9" w:rsidRDefault="00472CF9">
      <w:pPr>
        <w:numPr>
          <w:ilvl w:val="1"/>
          <w:numId w:val="41"/>
        </w:numPr>
        <w:rPr>
          <w:ins w:id="1025" w:author="Han Vermolen" w:date="2014-10-03T10:42:00Z"/>
          <w:rFonts w:ascii="Lucida Sans Unicode" w:hAnsi="Lucida Sans Unicode" w:cs="Lucida Sans Unicode"/>
        </w:rPr>
        <w:pPrChange w:id="1026" w:author="Han Vermolen" w:date="2014-10-03T10:42:00Z">
          <w:pPr>
            <w:numPr>
              <w:numId w:val="41"/>
            </w:numPr>
            <w:tabs>
              <w:tab w:val="num" w:pos="720"/>
            </w:tabs>
            <w:ind w:left="720" w:hanging="360"/>
          </w:pPr>
        </w:pPrChange>
      </w:pPr>
      <w:ins w:id="1027" w:author="Han Vermolen" w:date="2014-10-03T10:42:00Z">
        <w:r>
          <w:rPr>
            <w:rFonts w:ascii="Lucida Sans Unicode" w:hAnsi="Lucida Sans Unicode" w:cs="Lucida Sans Unicode"/>
          </w:rPr>
          <w:t>Code ownership</w:t>
        </w:r>
      </w:ins>
    </w:p>
    <w:p w14:paraId="2DB28BFE" w14:textId="77777777" w:rsidR="00472CF9" w:rsidRPr="00EE6CCE" w:rsidRDefault="00472CF9">
      <w:pPr>
        <w:numPr>
          <w:ilvl w:val="1"/>
          <w:numId w:val="41"/>
        </w:numPr>
        <w:rPr>
          <w:rFonts w:ascii="Lucida Sans Unicode" w:hAnsi="Lucida Sans Unicode" w:cs="Lucida Sans Unicode"/>
          <w:rPrChange w:id="1028" w:author="Han Vermolen" w:date="2014-10-01T08:59:00Z">
            <w:rPr>
              <w:rFonts w:ascii="Lucida Sans Unicode" w:hAnsi="Lucida Sans Unicode" w:cs="Lucida Sans Unicode"/>
              <w:lang w:val="nl-NL"/>
            </w:rPr>
          </w:rPrChange>
        </w:rPr>
        <w:pPrChange w:id="1029" w:author="Han Vermolen" w:date="2014-10-03T10:42:00Z">
          <w:pPr>
            <w:numPr>
              <w:numId w:val="41"/>
            </w:numPr>
            <w:tabs>
              <w:tab w:val="num" w:pos="720"/>
            </w:tabs>
            <w:ind w:left="720" w:hanging="360"/>
          </w:pPr>
        </w:pPrChange>
      </w:pPr>
      <w:ins w:id="1030" w:author="Han Vermolen" w:date="2014-10-03T10:42:00Z">
        <w:r>
          <w:rPr>
            <w:rFonts w:ascii="Lucida Sans Unicode" w:hAnsi="Lucida Sans Unicode" w:cs="Lucida Sans Unicode"/>
          </w:rPr>
          <w:t>Adherence to any “fair play” type agreements</w:t>
        </w:r>
      </w:ins>
    </w:p>
    <w:p w14:paraId="35B156AE" w14:textId="77777777" w:rsidR="00403FF2" w:rsidRPr="00EE6CCE" w:rsidRDefault="00403FF2" w:rsidP="00403FF2">
      <w:pPr>
        <w:numPr>
          <w:ilvl w:val="0"/>
          <w:numId w:val="41"/>
        </w:numPr>
        <w:rPr>
          <w:rFonts w:ascii="Lucida Sans Unicode" w:hAnsi="Lucida Sans Unicode" w:cs="Lucida Sans Unicode"/>
          <w:rPrChange w:id="1031" w:author="Han Vermolen" w:date="2014-10-01T08:59:00Z">
            <w:rPr>
              <w:rFonts w:ascii="Lucida Sans Unicode" w:hAnsi="Lucida Sans Unicode" w:cs="Lucida Sans Unicode"/>
              <w:lang w:val="nl-NL"/>
            </w:rPr>
          </w:rPrChange>
        </w:rPr>
      </w:pPr>
      <w:del w:id="1032" w:author="Han Vermolen" w:date="2014-10-03T10:33:00Z">
        <w:r w:rsidRPr="00EE6CCE" w:rsidDel="008830BD">
          <w:rPr>
            <w:rFonts w:ascii="Lucida Sans Unicode" w:hAnsi="Lucida Sans Unicode" w:cs="Lucida Sans Unicode"/>
            <w:rPrChange w:id="1033" w:author="Han Vermolen" w:date="2014-10-01T08:59:00Z">
              <w:rPr>
                <w:rFonts w:ascii="Lucida Sans Unicode" w:hAnsi="Lucida Sans Unicode" w:cs="Lucida Sans Unicode"/>
                <w:lang w:val="nl-NL"/>
              </w:rPr>
            </w:rPrChange>
          </w:rPr>
          <w:delText>ons zelf indekken</w:delText>
        </w:r>
      </w:del>
      <w:ins w:id="1034" w:author="Han Vermolen" w:date="2014-10-03T10:33:00Z">
        <w:r w:rsidR="008830BD">
          <w:rPr>
            <w:rFonts w:ascii="Lucida Sans Unicode" w:hAnsi="Lucida Sans Unicode" w:cs="Lucida Sans Unicode"/>
          </w:rPr>
          <w:t xml:space="preserve">Cover our </w:t>
        </w:r>
        <w:commentRangeStart w:id="1035"/>
        <w:r w:rsidR="008830BD">
          <w:rPr>
            <w:rFonts w:ascii="Lucida Sans Unicode" w:hAnsi="Lucida Sans Unicode" w:cs="Lucida Sans Unicode"/>
          </w:rPr>
          <w:t>interests</w:t>
        </w:r>
        <w:commentRangeEnd w:id="1035"/>
        <w:r w:rsidR="008830BD">
          <w:rPr>
            <w:rStyle w:val="CommentReference"/>
          </w:rPr>
          <w:commentReference w:id="1035"/>
        </w:r>
      </w:ins>
    </w:p>
    <w:p w14:paraId="6F572F05" w14:textId="77777777" w:rsidR="00403FF2" w:rsidRPr="00EE6CCE" w:rsidRDefault="00403FF2" w:rsidP="00403FF2">
      <w:pPr>
        <w:numPr>
          <w:ilvl w:val="0"/>
          <w:numId w:val="41"/>
        </w:numPr>
        <w:rPr>
          <w:rFonts w:ascii="Lucida Sans Unicode" w:hAnsi="Lucida Sans Unicode" w:cs="Lucida Sans Unicode"/>
          <w:rPrChange w:id="1036" w:author="Han Vermolen" w:date="2014-10-01T08:59:00Z">
            <w:rPr>
              <w:rFonts w:ascii="Lucida Sans Unicode" w:hAnsi="Lucida Sans Unicode" w:cs="Lucida Sans Unicode"/>
              <w:lang w:val="nl-NL"/>
            </w:rPr>
          </w:rPrChange>
        </w:rPr>
      </w:pPr>
      <w:del w:id="1037" w:author="Han Vermolen" w:date="2014-10-03T10:34:00Z">
        <w:r w:rsidRPr="00EE6CCE" w:rsidDel="008830BD">
          <w:rPr>
            <w:rFonts w:ascii="Lucida Sans Unicode" w:hAnsi="Lucida Sans Unicode" w:cs="Lucida Sans Unicode"/>
            <w:rPrChange w:id="1038" w:author="Han Vermolen" w:date="2014-10-01T08:59:00Z">
              <w:rPr>
                <w:rFonts w:ascii="Lucida Sans Unicode" w:hAnsi="Lucida Sans Unicode" w:cs="Lucida Sans Unicode"/>
                <w:lang w:val="nl-NL"/>
              </w:rPr>
            </w:rPrChange>
          </w:rPr>
          <w:delText xml:space="preserve">urenregistratie </w:delText>
        </w:r>
      </w:del>
      <w:ins w:id="1039" w:author="Han Vermolen" w:date="2014-10-03T10:34:00Z">
        <w:r w:rsidR="008830BD">
          <w:rPr>
            <w:rFonts w:ascii="Lucida Sans Unicode" w:hAnsi="Lucida Sans Unicode" w:cs="Lucida Sans Unicode"/>
          </w:rPr>
          <w:t>Time registration</w:t>
        </w:r>
        <w:r w:rsidR="008830BD" w:rsidRPr="00EE6CCE">
          <w:rPr>
            <w:rFonts w:ascii="Lucida Sans Unicode" w:hAnsi="Lucida Sans Unicode" w:cs="Lucida Sans Unicode"/>
            <w:rPrChange w:id="1040" w:author="Han Vermolen" w:date="2014-10-01T08:59:00Z">
              <w:rPr>
                <w:rFonts w:ascii="Lucida Sans Unicode" w:hAnsi="Lucida Sans Unicode" w:cs="Lucida Sans Unicode"/>
                <w:lang w:val="nl-NL"/>
              </w:rPr>
            </w:rPrChange>
          </w:rPr>
          <w:t xml:space="preserve"> </w:t>
        </w:r>
      </w:ins>
    </w:p>
    <w:p w14:paraId="7EB3BC89" w14:textId="77777777" w:rsidR="00DA4DF0" w:rsidDel="00472CF9" w:rsidRDefault="00DA4DF0">
      <w:pPr>
        <w:numPr>
          <w:ilvl w:val="0"/>
          <w:numId w:val="41"/>
        </w:numPr>
        <w:rPr>
          <w:del w:id="1041" w:author="Han Vermolen" w:date="2014-10-03T10:34:00Z"/>
          <w:rFonts w:ascii="Lucida Sans Unicode" w:hAnsi="Lucida Sans Unicode" w:cs="Lucida Sans Unicode"/>
        </w:rPr>
      </w:pPr>
      <w:del w:id="1042" w:author="Han Vermolen" w:date="2014-10-03T10:34:00Z">
        <w:r w:rsidRPr="00EE6CCE" w:rsidDel="00472CF9">
          <w:rPr>
            <w:rFonts w:ascii="Lucida Sans Unicode" w:hAnsi="Lucida Sans Unicode" w:cs="Lucida Sans Unicode"/>
            <w:rPrChange w:id="1043" w:author="Han Vermolen" w:date="2014-10-01T08:59:00Z">
              <w:rPr>
                <w:rFonts w:ascii="Lucida Sans Unicode" w:hAnsi="Lucida Sans Unicode" w:cs="Lucida Sans Unicode"/>
                <w:lang w:val="nl-NL"/>
              </w:rPr>
            </w:rPrChange>
          </w:rPr>
          <w:delText>kostenregistratie (en openbaar maken)</w:delText>
        </w:r>
      </w:del>
      <w:ins w:id="1044" w:author="Han Vermolen" w:date="2014-10-03T10:34:00Z">
        <w:r w:rsidR="00472CF9">
          <w:rPr>
            <w:rFonts w:ascii="Lucida Sans Unicode" w:hAnsi="Lucida Sans Unicode" w:cs="Lucida Sans Unicode"/>
          </w:rPr>
          <w:t>Financial administration (fully public)</w:t>
        </w:r>
      </w:ins>
    </w:p>
    <w:p w14:paraId="5054DF5C" w14:textId="77777777" w:rsidR="00472CF9" w:rsidRPr="00EE6CCE" w:rsidRDefault="00472CF9" w:rsidP="00403FF2">
      <w:pPr>
        <w:numPr>
          <w:ilvl w:val="0"/>
          <w:numId w:val="41"/>
        </w:numPr>
        <w:rPr>
          <w:ins w:id="1045" w:author="Han Vermolen" w:date="2014-10-03T10:34:00Z"/>
          <w:rFonts w:ascii="Lucida Sans Unicode" w:hAnsi="Lucida Sans Unicode" w:cs="Lucida Sans Unicode"/>
          <w:rPrChange w:id="1046" w:author="Han Vermolen" w:date="2014-10-01T08:59:00Z">
            <w:rPr>
              <w:ins w:id="1047" w:author="Han Vermolen" w:date="2014-10-03T10:34:00Z"/>
              <w:rFonts w:ascii="Lucida Sans Unicode" w:hAnsi="Lucida Sans Unicode" w:cs="Lucida Sans Unicode"/>
              <w:lang w:val="nl-NL"/>
            </w:rPr>
          </w:rPrChange>
        </w:rPr>
      </w:pPr>
    </w:p>
    <w:p w14:paraId="6309B58B" w14:textId="77777777" w:rsidR="00472CF9" w:rsidRDefault="00472CF9">
      <w:pPr>
        <w:rPr>
          <w:ins w:id="1048" w:author="Han Vermolen" w:date="2014-10-03T10:34:00Z"/>
          <w:rFonts w:ascii="Lucida Sans Unicode" w:hAnsi="Lucida Sans Unicode" w:cs="Lucida Sans Unicode"/>
        </w:rPr>
        <w:pPrChange w:id="1049" w:author="Han Vermolen" w:date="2014-10-03T10:34:00Z">
          <w:pPr>
            <w:numPr>
              <w:numId w:val="41"/>
            </w:numPr>
            <w:tabs>
              <w:tab w:val="num" w:pos="720"/>
            </w:tabs>
            <w:ind w:left="720" w:hanging="360"/>
          </w:pPr>
        </w:pPrChange>
      </w:pPr>
    </w:p>
    <w:p w14:paraId="06868FA2" w14:textId="77777777" w:rsidR="00472CF9" w:rsidRDefault="00472CF9">
      <w:pPr>
        <w:pStyle w:val="Heading2"/>
        <w:rPr>
          <w:ins w:id="1050" w:author="Han Vermolen" w:date="2014-10-03T10:35:00Z"/>
        </w:rPr>
        <w:pPrChange w:id="1051" w:author="Han Vermolen" w:date="2014-10-03T10:35:00Z">
          <w:pPr>
            <w:numPr>
              <w:numId w:val="41"/>
            </w:numPr>
            <w:tabs>
              <w:tab w:val="num" w:pos="720"/>
            </w:tabs>
            <w:ind w:left="720" w:hanging="360"/>
          </w:pPr>
        </w:pPrChange>
      </w:pPr>
      <w:bookmarkStart w:id="1052" w:name="_Toc400301092"/>
      <w:ins w:id="1053" w:author="Han Vermolen" w:date="2014-10-03T10:35:00Z">
        <w:r>
          <w:t>Financial administration and compensation</w:t>
        </w:r>
        <w:bookmarkEnd w:id="1052"/>
      </w:ins>
    </w:p>
    <w:p w14:paraId="7340F02C" w14:textId="77777777" w:rsidR="003530C5" w:rsidRDefault="00472CF9">
      <w:pPr>
        <w:rPr>
          <w:ins w:id="1054" w:author="Han Vermolen" w:date="2014-10-03T10:41:00Z"/>
          <w:rFonts w:ascii="Lucida Sans Unicode" w:hAnsi="Lucida Sans Unicode" w:cs="Lucida Sans Unicode"/>
        </w:rPr>
        <w:pPrChange w:id="1055" w:author="Han Vermolen" w:date="2014-10-03T10:40:00Z">
          <w:pPr>
            <w:numPr>
              <w:numId w:val="41"/>
            </w:numPr>
            <w:tabs>
              <w:tab w:val="num" w:pos="720"/>
            </w:tabs>
            <w:ind w:left="720" w:hanging="360"/>
          </w:pPr>
        </w:pPrChange>
      </w:pPr>
      <w:ins w:id="1056" w:author="Han Vermolen" w:date="2014-10-03T10:40:00Z">
        <w:r>
          <w:rPr>
            <w:rFonts w:ascii="Lucida Sans Unicode" w:hAnsi="Lucida Sans Unicode" w:cs="Lucida Sans Unicode"/>
          </w:rPr>
          <w:t xml:space="preserve">An absolute must for the project is to be completely open about the way we spend our funds. We feel obliged not only to make this information available but to make it </w:t>
        </w:r>
      </w:ins>
      <w:ins w:id="1057" w:author="Han Vermolen" w:date="2014-10-03T10:41:00Z">
        <w:r>
          <w:rPr>
            <w:rFonts w:ascii="Lucida Sans Unicode" w:hAnsi="Lucida Sans Unicode" w:cs="Lucida Sans Unicode"/>
            <w:b/>
          </w:rPr>
          <w:t>easily</w:t>
        </w:r>
        <w:r>
          <w:rPr>
            <w:rFonts w:ascii="Lucida Sans Unicode" w:hAnsi="Lucida Sans Unicode" w:cs="Lucida Sans Unicode"/>
          </w:rPr>
          <w:t xml:space="preserve"> available </w:t>
        </w:r>
        <w:r w:rsidR="003530C5">
          <w:rPr>
            <w:rFonts w:ascii="Lucida Sans Unicode" w:hAnsi="Lucida Sans Unicode" w:cs="Lucida Sans Unicode"/>
          </w:rPr>
          <w:t>to anyone.</w:t>
        </w:r>
      </w:ins>
    </w:p>
    <w:p w14:paraId="1D4ABC47" w14:textId="77777777" w:rsidR="003530C5" w:rsidRDefault="003530C5">
      <w:pPr>
        <w:rPr>
          <w:ins w:id="1058" w:author="Han Vermolen" w:date="2014-10-03T10:46:00Z"/>
          <w:rFonts w:ascii="Lucida Sans Unicode" w:hAnsi="Lucida Sans Unicode" w:cs="Lucida Sans Unicode"/>
        </w:rPr>
        <w:pPrChange w:id="1059" w:author="Han Vermolen" w:date="2014-10-03T10:40:00Z">
          <w:pPr>
            <w:numPr>
              <w:numId w:val="41"/>
            </w:numPr>
            <w:tabs>
              <w:tab w:val="num" w:pos="720"/>
            </w:tabs>
            <w:ind w:left="720" w:hanging="360"/>
          </w:pPr>
        </w:pPrChange>
      </w:pPr>
    </w:p>
    <w:p w14:paraId="57259FAC" w14:textId="77777777" w:rsidR="00403FF2" w:rsidRPr="00472CF9" w:rsidRDefault="003530C5">
      <w:pPr>
        <w:rPr>
          <w:rPrChange w:id="1060" w:author="Han Vermolen" w:date="2014-10-03T10:34:00Z">
            <w:rPr>
              <w:rFonts w:ascii="Lucida Sans Unicode" w:hAnsi="Lucida Sans Unicode" w:cs="Lucida Sans Unicode"/>
              <w:lang w:val="nl-NL"/>
            </w:rPr>
          </w:rPrChange>
        </w:rPr>
        <w:pPrChange w:id="1061" w:author="Han Vermolen" w:date="2014-10-03T10:40:00Z">
          <w:pPr>
            <w:numPr>
              <w:numId w:val="41"/>
            </w:numPr>
            <w:tabs>
              <w:tab w:val="num" w:pos="720"/>
            </w:tabs>
            <w:ind w:left="720" w:hanging="360"/>
          </w:pPr>
        </w:pPrChange>
      </w:pPr>
      <w:ins w:id="1062" w:author="Han Vermolen" w:date="2014-10-03T10:46:00Z">
        <w:r>
          <w:rPr>
            <w:rFonts w:ascii="Lucida Sans Unicode" w:hAnsi="Lucida Sans Unicode" w:cs="Lucida Sans Unicode"/>
          </w:rPr>
          <w:t xml:space="preserve">We aim to work with mainly unpaid </w:t>
        </w:r>
      </w:ins>
      <w:ins w:id="1063" w:author="Han Vermolen" w:date="2014-10-03T10:47:00Z">
        <w:r>
          <w:rPr>
            <w:rFonts w:ascii="Lucida Sans Unicode" w:hAnsi="Lucida Sans Unicode" w:cs="Lucida Sans Unicode"/>
          </w:rPr>
          <w:t xml:space="preserve">team members but we are aware that this may decrease the momentum of the project. For this reason we foresee </w:t>
        </w:r>
      </w:ins>
      <w:ins w:id="1064" w:author="Han Vermolen" w:date="2014-10-03T10:48:00Z">
        <w:r>
          <w:rPr>
            <w:rFonts w:ascii="Lucida Sans Unicode" w:hAnsi="Lucida Sans Unicode" w:cs="Lucida Sans Unicode"/>
          </w:rPr>
          <w:t xml:space="preserve">partial </w:t>
        </w:r>
      </w:ins>
      <w:ins w:id="1065" w:author="Han Vermolen" w:date="2014-10-03T10:47:00Z">
        <w:r>
          <w:rPr>
            <w:rFonts w:ascii="Lucida Sans Unicode" w:hAnsi="Lucida Sans Unicode" w:cs="Lucida Sans Unicode"/>
          </w:rPr>
          <w:t xml:space="preserve">compensation for CTM and external consultants. </w:t>
        </w:r>
      </w:ins>
      <w:ins w:id="1066" w:author="Han Vermolen" w:date="2014-10-03T10:48:00Z">
        <w:r>
          <w:rPr>
            <w:rFonts w:ascii="Lucida Sans Unicode" w:hAnsi="Lucida Sans Unicode" w:cs="Lucida Sans Unicode"/>
          </w:rPr>
          <w:t xml:space="preserve">Compensation amounts for CTM will be capped. </w:t>
        </w:r>
      </w:ins>
      <w:del w:id="1067" w:author="Han Vermolen" w:date="2014-10-03T10:34:00Z">
        <w:r w:rsidR="00403FF2" w:rsidRPr="00472CF9" w:rsidDel="00472CF9">
          <w:rPr>
            <w:rPrChange w:id="1068" w:author="Han Vermolen" w:date="2014-10-03T10:34:00Z">
              <w:rPr>
                <w:rFonts w:ascii="Lucida Sans Unicode" w:hAnsi="Lucida Sans Unicode" w:cs="Lucida Sans Unicode"/>
                <w:lang w:val="nl-NL"/>
              </w:rPr>
            </w:rPrChange>
          </w:rPr>
          <w:delText>….</w:delText>
        </w:r>
      </w:del>
    </w:p>
    <w:p w14:paraId="596B65F2" w14:textId="629EEEF7" w:rsidR="00E67F35" w:rsidRPr="00EE6CCE" w:rsidRDefault="00E67F35" w:rsidP="00E67F35">
      <w:pPr>
        <w:pStyle w:val="Heading1"/>
        <w:jc w:val="right"/>
        <w:rPr>
          <w:rFonts w:cs="Lucida Sans Unicode"/>
          <w:rPrChange w:id="1069" w:author="Han Vermolen" w:date="2014-10-01T08:59:00Z">
            <w:rPr>
              <w:rFonts w:cs="Lucida Sans Unicode"/>
              <w:lang w:val="nl-NL"/>
            </w:rPr>
          </w:rPrChange>
        </w:rPr>
      </w:pPr>
      <w:bookmarkStart w:id="1070" w:name="_Toc400301093"/>
      <w:del w:id="1071" w:author="Han Vermolen" w:date="2014-10-05T19:35:00Z">
        <w:r w:rsidRPr="00EE6CCE" w:rsidDel="004F12F4">
          <w:rPr>
            <w:rFonts w:cs="Lucida Sans Unicode"/>
            <w:rPrChange w:id="1072" w:author="Han Vermolen" w:date="2014-10-01T08:59:00Z">
              <w:rPr>
                <w:rFonts w:cs="Lucida Sans Unicode"/>
                <w:lang w:val="nl-NL"/>
              </w:rPr>
            </w:rPrChange>
          </w:rPr>
          <w:lastRenderedPageBreak/>
          <w:delText>planning</w:delText>
        </w:r>
      </w:del>
      <w:bookmarkEnd w:id="1070"/>
      <w:ins w:id="1073" w:author="Han Vermolen" w:date="2014-10-05T19:35:00Z">
        <w:r w:rsidR="004F12F4">
          <w:rPr>
            <w:rFonts w:cs="Lucida Sans Unicode"/>
          </w:rPr>
          <w:t>Schedule</w:t>
        </w:r>
      </w:ins>
    </w:p>
    <w:p w14:paraId="0832D44D" w14:textId="77777777" w:rsidR="00E67F35" w:rsidRPr="00EE6CCE" w:rsidRDefault="00E67F35" w:rsidP="00E67F35">
      <w:pPr>
        <w:rPr>
          <w:rPrChange w:id="1074" w:author="Han Vermolen" w:date="2014-10-01T08:59:00Z">
            <w:rPr>
              <w:lang w:val="nl-NL"/>
            </w:rPr>
          </w:rPrChan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3"/>
        <w:gridCol w:w="656"/>
        <w:gridCol w:w="719"/>
        <w:gridCol w:w="719"/>
        <w:gridCol w:w="719"/>
        <w:gridCol w:w="719"/>
        <w:gridCol w:w="719"/>
        <w:gridCol w:w="719"/>
        <w:gridCol w:w="719"/>
        <w:gridCol w:w="1034"/>
      </w:tblGrid>
      <w:tr w:rsidR="00E67F35" w:rsidRPr="00381B03" w14:paraId="477CF9B9" w14:textId="77777777" w:rsidTr="00381B03">
        <w:tc>
          <w:tcPr>
            <w:tcW w:w="1372" w:type="dxa"/>
            <w:shd w:val="clear" w:color="auto" w:fill="auto"/>
          </w:tcPr>
          <w:p w14:paraId="21074A38" w14:textId="77777777" w:rsidR="00E67F35" w:rsidRPr="00381B03" w:rsidRDefault="00E67F35" w:rsidP="00E67F35">
            <w:r w:rsidRPr="00381B03">
              <w:t>.</w:t>
            </w:r>
          </w:p>
        </w:tc>
        <w:tc>
          <w:tcPr>
            <w:tcW w:w="688" w:type="dxa"/>
            <w:shd w:val="clear" w:color="auto" w:fill="auto"/>
          </w:tcPr>
          <w:p w14:paraId="2FB6FB52" w14:textId="77777777" w:rsidR="00E67F35" w:rsidRPr="00381B03" w:rsidRDefault="00E67F35" w:rsidP="00E67F35">
            <w:r w:rsidRPr="00381B03">
              <w:t>Nov 2014</w:t>
            </w:r>
          </w:p>
        </w:tc>
        <w:tc>
          <w:tcPr>
            <w:tcW w:w="806" w:type="dxa"/>
            <w:shd w:val="clear" w:color="auto" w:fill="auto"/>
          </w:tcPr>
          <w:p w14:paraId="19D43C61" w14:textId="77777777" w:rsidR="00E67F35" w:rsidRPr="00381B03" w:rsidRDefault="00E67F35" w:rsidP="00E67F35">
            <w:r w:rsidRPr="00381B03">
              <w:t>Dec 2014</w:t>
            </w:r>
          </w:p>
        </w:tc>
        <w:tc>
          <w:tcPr>
            <w:tcW w:w="808" w:type="dxa"/>
            <w:shd w:val="clear" w:color="auto" w:fill="auto"/>
          </w:tcPr>
          <w:p w14:paraId="7E1D0291" w14:textId="77777777" w:rsidR="00E67F35" w:rsidRPr="00381B03" w:rsidRDefault="00E67F35" w:rsidP="00E67F35">
            <w:r w:rsidRPr="00381B03">
              <w:t>Jan 2015</w:t>
            </w:r>
          </w:p>
        </w:tc>
        <w:tc>
          <w:tcPr>
            <w:tcW w:w="808" w:type="dxa"/>
            <w:shd w:val="clear" w:color="auto" w:fill="auto"/>
          </w:tcPr>
          <w:p w14:paraId="39F870C2" w14:textId="77777777" w:rsidR="00E67F35" w:rsidRPr="00381B03" w:rsidRDefault="00E67F35" w:rsidP="00E67F35">
            <w:r w:rsidRPr="00381B03">
              <w:t>Feb 2015</w:t>
            </w:r>
          </w:p>
        </w:tc>
        <w:tc>
          <w:tcPr>
            <w:tcW w:w="808" w:type="dxa"/>
            <w:shd w:val="clear" w:color="auto" w:fill="auto"/>
          </w:tcPr>
          <w:p w14:paraId="0B0A9487" w14:textId="77777777" w:rsidR="00E67F35" w:rsidRPr="00381B03" w:rsidRDefault="00E67F35" w:rsidP="00E67F35">
            <w:proofErr w:type="spellStart"/>
            <w:r w:rsidRPr="00381B03">
              <w:t>Mrt</w:t>
            </w:r>
            <w:proofErr w:type="spellEnd"/>
            <w:r w:rsidRPr="00381B03">
              <w:t xml:space="preserve"> 2015</w:t>
            </w:r>
          </w:p>
        </w:tc>
        <w:tc>
          <w:tcPr>
            <w:tcW w:w="808" w:type="dxa"/>
            <w:shd w:val="clear" w:color="auto" w:fill="auto"/>
          </w:tcPr>
          <w:p w14:paraId="2FF0AE8C" w14:textId="77777777" w:rsidR="00E67F35" w:rsidRPr="00381B03" w:rsidRDefault="00E67F35" w:rsidP="00E67F35">
            <w:r w:rsidRPr="00381B03">
              <w:t>Apr 2015</w:t>
            </w:r>
          </w:p>
        </w:tc>
        <w:tc>
          <w:tcPr>
            <w:tcW w:w="808" w:type="dxa"/>
            <w:shd w:val="clear" w:color="auto" w:fill="auto"/>
          </w:tcPr>
          <w:p w14:paraId="3F6510D8" w14:textId="77777777" w:rsidR="00E67F35" w:rsidRPr="00381B03" w:rsidRDefault="00E67F35" w:rsidP="00E67F35">
            <w:r w:rsidRPr="00381B03">
              <w:t>Jun 2015</w:t>
            </w:r>
          </w:p>
        </w:tc>
        <w:tc>
          <w:tcPr>
            <w:tcW w:w="808" w:type="dxa"/>
            <w:shd w:val="clear" w:color="auto" w:fill="auto"/>
          </w:tcPr>
          <w:p w14:paraId="2343FC19" w14:textId="77777777" w:rsidR="00E67F35" w:rsidRPr="00381B03" w:rsidRDefault="00E67F35" w:rsidP="00E67F35">
            <w:r w:rsidRPr="00381B03">
              <w:t>Jul 2015</w:t>
            </w:r>
          </w:p>
        </w:tc>
        <w:tc>
          <w:tcPr>
            <w:tcW w:w="808" w:type="dxa"/>
            <w:shd w:val="clear" w:color="auto" w:fill="auto"/>
          </w:tcPr>
          <w:p w14:paraId="022B0575" w14:textId="77777777" w:rsidR="00E67F35" w:rsidRPr="00381B03" w:rsidRDefault="00E67F35" w:rsidP="00E67F35">
            <w:r w:rsidRPr="00381B03">
              <w:t xml:space="preserve">Aug </w:t>
            </w:r>
            <w:commentRangeStart w:id="1075"/>
            <w:r w:rsidRPr="00381B03">
              <w:t>2015</w:t>
            </w:r>
            <w:commentRangeEnd w:id="1075"/>
            <w:r w:rsidR="00886C13">
              <w:rPr>
                <w:rStyle w:val="CommentReference"/>
              </w:rPr>
              <w:commentReference w:id="1075"/>
            </w:r>
          </w:p>
        </w:tc>
      </w:tr>
      <w:tr w:rsidR="00E67F35" w:rsidRPr="00381B03" w14:paraId="08AB41CE" w14:textId="77777777" w:rsidTr="00381B03">
        <w:tc>
          <w:tcPr>
            <w:tcW w:w="1372" w:type="dxa"/>
            <w:shd w:val="clear" w:color="auto" w:fill="auto"/>
          </w:tcPr>
          <w:p w14:paraId="20850C19" w14:textId="77777777" w:rsidR="00E67F35" w:rsidRPr="00381B03" w:rsidRDefault="00E67F35" w:rsidP="00E67F35">
            <w:r w:rsidRPr="00381B03">
              <w:t xml:space="preserve">2.1 </w:t>
            </w:r>
            <w:proofErr w:type="spellStart"/>
            <w:r w:rsidRPr="00381B03">
              <w:t>ontwikkel</w:t>
            </w:r>
            <w:proofErr w:type="spellEnd"/>
            <w:r w:rsidRPr="00381B03">
              <w:t xml:space="preserve"> </w:t>
            </w:r>
            <w:proofErr w:type="spellStart"/>
            <w:r w:rsidRPr="00381B03">
              <w:t>omgeving</w:t>
            </w:r>
            <w:proofErr w:type="spellEnd"/>
          </w:p>
        </w:tc>
        <w:tc>
          <w:tcPr>
            <w:tcW w:w="688" w:type="dxa"/>
            <w:shd w:val="clear" w:color="auto" w:fill="auto"/>
          </w:tcPr>
          <w:p w14:paraId="2B2DD60D" w14:textId="77777777" w:rsidR="00E67F35" w:rsidRPr="00381B03" w:rsidRDefault="00E67F35" w:rsidP="00E67F35"/>
        </w:tc>
        <w:tc>
          <w:tcPr>
            <w:tcW w:w="806" w:type="dxa"/>
            <w:shd w:val="clear" w:color="auto" w:fill="auto"/>
          </w:tcPr>
          <w:p w14:paraId="187988B1" w14:textId="77777777" w:rsidR="00E67F35" w:rsidRPr="00381B03" w:rsidRDefault="00E67F35" w:rsidP="00E67F35"/>
        </w:tc>
        <w:tc>
          <w:tcPr>
            <w:tcW w:w="808" w:type="dxa"/>
            <w:shd w:val="clear" w:color="auto" w:fill="auto"/>
          </w:tcPr>
          <w:p w14:paraId="097DAB39" w14:textId="77777777" w:rsidR="00E67F35" w:rsidRPr="00381B03" w:rsidRDefault="00E67F35" w:rsidP="00E67F35"/>
        </w:tc>
        <w:tc>
          <w:tcPr>
            <w:tcW w:w="808" w:type="dxa"/>
            <w:shd w:val="clear" w:color="auto" w:fill="FF0000"/>
          </w:tcPr>
          <w:p w14:paraId="351E50AC" w14:textId="77777777" w:rsidR="00E67F35" w:rsidRPr="00D62A35" w:rsidRDefault="00E67F35" w:rsidP="00E67F35"/>
        </w:tc>
        <w:tc>
          <w:tcPr>
            <w:tcW w:w="808" w:type="dxa"/>
            <w:shd w:val="clear" w:color="auto" w:fill="auto"/>
          </w:tcPr>
          <w:p w14:paraId="67099B57" w14:textId="77777777" w:rsidR="00E67F35" w:rsidRPr="00381B03" w:rsidRDefault="00E67F35" w:rsidP="00E67F35"/>
        </w:tc>
        <w:tc>
          <w:tcPr>
            <w:tcW w:w="808" w:type="dxa"/>
            <w:shd w:val="clear" w:color="auto" w:fill="auto"/>
          </w:tcPr>
          <w:p w14:paraId="76995608" w14:textId="77777777" w:rsidR="00E67F35" w:rsidRPr="00381B03" w:rsidRDefault="00E67F35" w:rsidP="00E67F35"/>
        </w:tc>
        <w:tc>
          <w:tcPr>
            <w:tcW w:w="808" w:type="dxa"/>
            <w:shd w:val="clear" w:color="auto" w:fill="auto"/>
          </w:tcPr>
          <w:p w14:paraId="738673A7" w14:textId="77777777" w:rsidR="00E67F35" w:rsidRPr="00381B03" w:rsidRDefault="00E67F35" w:rsidP="00E67F35"/>
        </w:tc>
        <w:tc>
          <w:tcPr>
            <w:tcW w:w="808" w:type="dxa"/>
            <w:shd w:val="clear" w:color="auto" w:fill="auto"/>
          </w:tcPr>
          <w:p w14:paraId="080FCC86" w14:textId="77777777" w:rsidR="00E67F35" w:rsidRPr="00381B03" w:rsidRDefault="00E67F35" w:rsidP="00E67F35"/>
        </w:tc>
        <w:tc>
          <w:tcPr>
            <w:tcW w:w="808" w:type="dxa"/>
            <w:shd w:val="clear" w:color="auto" w:fill="auto"/>
          </w:tcPr>
          <w:p w14:paraId="6125F816" w14:textId="77777777" w:rsidR="00E67F35" w:rsidRPr="00381B03" w:rsidRDefault="00E67F35" w:rsidP="00E67F35"/>
        </w:tc>
      </w:tr>
      <w:tr w:rsidR="00E67F35" w:rsidRPr="00381B03" w14:paraId="4980120B" w14:textId="77777777" w:rsidTr="00381B03">
        <w:tc>
          <w:tcPr>
            <w:tcW w:w="1372" w:type="dxa"/>
            <w:shd w:val="clear" w:color="auto" w:fill="auto"/>
          </w:tcPr>
          <w:p w14:paraId="2D083F33" w14:textId="77777777" w:rsidR="00E67F35" w:rsidRPr="00381B03" w:rsidRDefault="00E67F35" w:rsidP="00E67F35">
            <w:r w:rsidRPr="00381B03">
              <w:t xml:space="preserve">2.2 </w:t>
            </w:r>
            <w:proofErr w:type="spellStart"/>
            <w:r w:rsidRPr="00381B03">
              <w:t>schematische</w:t>
            </w:r>
            <w:proofErr w:type="spellEnd"/>
            <w:r w:rsidRPr="00381B03">
              <w:t xml:space="preserve"> </w:t>
            </w:r>
            <w:proofErr w:type="spellStart"/>
            <w:r w:rsidRPr="00381B03">
              <w:t>wereld</w:t>
            </w:r>
            <w:proofErr w:type="spellEnd"/>
          </w:p>
        </w:tc>
        <w:tc>
          <w:tcPr>
            <w:tcW w:w="688" w:type="dxa"/>
            <w:shd w:val="clear" w:color="auto" w:fill="FF0000"/>
          </w:tcPr>
          <w:p w14:paraId="306D4652" w14:textId="77777777" w:rsidR="00E67F35" w:rsidRPr="00381B03" w:rsidRDefault="00E67F35" w:rsidP="00E67F35"/>
        </w:tc>
        <w:tc>
          <w:tcPr>
            <w:tcW w:w="806" w:type="dxa"/>
            <w:shd w:val="clear" w:color="auto" w:fill="auto"/>
          </w:tcPr>
          <w:p w14:paraId="6B2F7381" w14:textId="77777777" w:rsidR="00E67F35" w:rsidRPr="00381B03" w:rsidRDefault="00E67F35" w:rsidP="00E67F35"/>
        </w:tc>
        <w:tc>
          <w:tcPr>
            <w:tcW w:w="808" w:type="dxa"/>
            <w:shd w:val="clear" w:color="auto" w:fill="auto"/>
          </w:tcPr>
          <w:p w14:paraId="166F1327" w14:textId="77777777" w:rsidR="00E67F35" w:rsidRPr="00381B03" w:rsidRDefault="00E67F35" w:rsidP="00E67F35"/>
        </w:tc>
        <w:tc>
          <w:tcPr>
            <w:tcW w:w="808" w:type="dxa"/>
            <w:shd w:val="clear" w:color="auto" w:fill="auto"/>
          </w:tcPr>
          <w:p w14:paraId="3E3E793D" w14:textId="77777777" w:rsidR="00E67F35" w:rsidRPr="00381B03" w:rsidRDefault="00E67F35" w:rsidP="00E67F35"/>
        </w:tc>
        <w:tc>
          <w:tcPr>
            <w:tcW w:w="808" w:type="dxa"/>
            <w:shd w:val="clear" w:color="auto" w:fill="auto"/>
          </w:tcPr>
          <w:p w14:paraId="7DBDEA3B" w14:textId="77777777" w:rsidR="00E67F35" w:rsidRPr="00381B03" w:rsidRDefault="00E67F35" w:rsidP="00E67F35"/>
        </w:tc>
        <w:tc>
          <w:tcPr>
            <w:tcW w:w="808" w:type="dxa"/>
            <w:shd w:val="clear" w:color="auto" w:fill="auto"/>
          </w:tcPr>
          <w:p w14:paraId="79CFC7CD" w14:textId="77777777" w:rsidR="00E67F35" w:rsidRPr="00381B03" w:rsidRDefault="00E67F35" w:rsidP="00E67F35"/>
        </w:tc>
        <w:tc>
          <w:tcPr>
            <w:tcW w:w="808" w:type="dxa"/>
            <w:shd w:val="clear" w:color="auto" w:fill="auto"/>
          </w:tcPr>
          <w:p w14:paraId="3330F2BE" w14:textId="77777777" w:rsidR="00E67F35" w:rsidRPr="00381B03" w:rsidRDefault="00E67F35" w:rsidP="00E67F35"/>
        </w:tc>
        <w:tc>
          <w:tcPr>
            <w:tcW w:w="808" w:type="dxa"/>
            <w:shd w:val="clear" w:color="auto" w:fill="auto"/>
          </w:tcPr>
          <w:p w14:paraId="77DD32D2" w14:textId="77777777" w:rsidR="00E67F35" w:rsidRPr="00381B03" w:rsidRDefault="00E67F35" w:rsidP="00E67F35"/>
        </w:tc>
        <w:tc>
          <w:tcPr>
            <w:tcW w:w="808" w:type="dxa"/>
            <w:shd w:val="clear" w:color="auto" w:fill="auto"/>
          </w:tcPr>
          <w:p w14:paraId="7BF38D49" w14:textId="77777777" w:rsidR="00E67F35" w:rsidRPr="00381B03" w:rsidRDefault="00E67F35" w:rsidP="00E67F35"/>
        </w:tc>
      </w:tr>
      <w:tr w:rsidR="00E67F35" w:rsidRPr="00381B03" w14:paraId="2CD2E227" w14:textId="77777777" w:rsidTr="00381B03">
        <w:tc>
          <w:tcPr>
            <w:tcW w:w="1372" w:type="dxa"/>
            <w:shd w:val="clear" w:color="auto" w:fill="auto"/>
          </w:tcPr>
          <w:p w14:paraId="514118D2" w14:textId="77777777" w:rsidR="00E67F35" w:rsidRPr="00381B03" w:rsidRDefault="00E67F35" w:rsidP="00E67F35">
            <w:r w:rsidRPr="00381B03">
              <w:t xml:space="preserve">2.3 wiki </w:t>
            </w:r>
            <w:proofErr w:type="spellStart"/>
            <w:r w:rsidRPr="00381B03">
              <w:t>ontwikkelaars</w:t>
            </w:r>
            <w:proofErr w:type="spellEnd"/>
          </w:p>
        </w:tc>
        <w:tc>
          <w:tcPr>
            <w:tcW w:w="688" w:type="dxa"/>
            <w:shd w:val="clear" w:color="auto" w:fill="auto"/>
          </w:tcPr>
          <w:p w14:paraId="49620E8C" w14:textId="77777777" w:rsidR="00E67F35" w:rsidRPr="00381B03" w:rsidRDefault="00E67F35" w:rsidP="00E67F35"/>
        </w:tc>
        <w:tc>
          <w:tcPr>
            <w:tcW w:w="806" w:type="dxa"/>
            <w:shd w:val="clear" w:color="auto" w:fill="auto"/>
          </w:tcPr>
          <w:p w14:paraId="51D4FE07" w14:textId="77777777" w:rsidR="00E67F35" w:rsidRPr="00381B03" w:rsidRDefault="00E67F35" w:rsidP="00E67F35"/>
        </w:tc>
        <w:tc>
          <w:tcPr>
            <w:tcW w:w="808" w:type="dxa"/>
            <w:shd w:val="clear" w:color="auto" w:fill="auto"/>
          </w:tcPr>
          <w:p w14:paraId="73224555" w14:textId="77777777" w:rsidR="00E67F35" w:rsidRPr="00381B03" w:rsidRDefault="00E67F35" w:rsidP="00E67F35"/>
        </w:tc>
        <w:tc>
          <w:tcPr>
            <w:tcW w:w="808" w:type="dxa"/>
            <w:shd w:val="clear" w:color="auto" w:fill="FF0000"/>
          </w:tcPr>
          <w:p w14:paraId="04CAB236" w14:textId="77777777" w:rsidR="00E67F35" w:rsidRPr="00381B03" w:rsidRDefault="00E67F35" w:rsidP="00E67F35"/>
        </w:tc>
        <w:tc>
          <w:tcPr>
            <w:tcW w:w="808" w:type="dxa"/>
            <w:shd w:val="clear" w:color="auto" w:fill="auto"/>
          </w:tcPr>
          <w:p w14:paraId="6F237D7B" w14:textId="77777777" w:rsidR="00E67F35" w:rsidRPr="00381B03" w:rsidRDefault="00E67F35" w:rsidP="00E67F35"/>
        </w:tc>
        <w:tc>
          <w:tcPr>
            <w:tcW w:w="808" w:type="dxa"/>
            <w:shd w:val="clear" w:color="auto" w:fill="auto"/>
          </w:tcPr>
          <w:p w14:paraId="3F91DCE8" w14:textId="77777777" w:rsidR="00E67F35" w:rsidRPr="00381B03" w:rsidRDefault="00E67F35" w:rsidP="00E67F35"/>
        </w:tc>
        <w:tc>
          <w:tcPr>
            <w:tcW w:w="808" w:type="dxa"/>
            <w:shd w:val="clear" w:color="auto" w:fill="auto"/>
          </w:tcPr>
          <w:p w14:paraId="59D4889F" w14:textId="77777777" w:rsidR="00E67F35" w:rsidRPr="00381B03" w:rsidRDefault="00E67F35" w:rsidP="00E67F35"/>
        </w:tc>
        <w:tc>
          <w:tcPr>
            <w:tcW w:w="808" w:type="dxa"/>
            <w:shd w:val="clear" w:color="auto" w:fill="auto"/>
          </w:tcPr>
          <w:p w14:paraId="498A1B85" w14:textId="77777777" w:rsidR="00E67F35" w:rsidRPr="00381B03" w:rsidRDefault="00E67F35" w:rsidP="00E67F35"/>
        </w:tc>
        <w:tc>
          <w:tcPr>
            <w:tcW w:w="808" w:type="dxa"/>
            <w:shd w:val="clear" w:color="auto" w:fill="auto"/>
          </w:tcPr>
          <w:p w14:paraId="524E9C66" w14:textId="77777777" w:rsidR="00E67F35" w:rsidRPr="00381B03" w:rsidRDefault="00E67F35" w:rsidP="00E67F35"/>
        </w:tc>
      </w:tr>
      <w:tr w:rsidR="00E67F35" w:rsidRPr="00381B03" w14:paraId="0E6E8EE5" w14:textId="77777777" w:rsidTr="00381B03">
        <w:tc>
          <w:tcPr>
            <w:tcW w:w="1372" w:type="dxa"/>
            <w:shd w:val="clear" w:color="auto" w:fill="auto"/>
          </w:tcPr>
          <w:p w14:paraId="313AB7A1" w14:textId="77777777" w:rsidR="00E67F35" w:rsidRPr="00381B03" w:rsidRDefault="00E67F35" w:rsidP="00E67F35">
            <w:r w:rsidRPr="00381B03">
              <w:t xml:space="preserve">2.4 wiki </w:t>
            </w:r>
            <w:proofErr w:type="spellStart"/>
            <w:r w:rsidRPr="00381B03">
              <w:t>algemeen</w:t>
            </w:r>
            <w:proofErr w:type="spellEnd"/>
          </w:p>
        </w:tc>
        <w:tc>
          <w:tcPr>
            <w:tcW w:w="688" w:type="dxa"/>
            <w:shd w:val="clear" w:color="auto" w:fill="auto"/>
          </w:tcPr>
          <w:p w14:paraId="34A35D93" w14:textId="77777777" w:rsidR="00E67F35" w:rsidRPr="00381B03" w:rsidRDefault="00E67F35" w:rsidP="00E67F35"/>
        </w:tc>
        <w:tc>
          <w:tcPr>
            <w:tcW w:w="806" w:type="dxa"/>
            <w:shd w:val="clear" w:color="auto" w:fill="auto"/>
          </w:tcPr>
          <w:p w14:paraId="7A49B22E" w14:textId="77777777" w:rsidR="00E67F35" w:rsidRPr="00381B03" w:rsidRDefault="00E67F35" w:rsidP="00E67F35"/>
        </w:tc>
        <w:tc>
          <w:tcPr>
            <w:tcW w:w="808" w:type="dxa"/>
            <w:shd w:val="clear" w:color="auto" w:fill="FF0000"/>
          </w:tcPr>
          <w:p w14:paraId="7845907C" w14:textId="77777777" w:rsidR="00E67F35" w:rsidRPr="00381B03" w:rsidRDefault="00E67F35" w:rsidP="00E67F35"/>
        </w:tc>
        <w:tc>
          <w:tcPr>
            <w:tcW w:w="808" w:type="dxa"/>
            <w:shd w:val="clear" w:color="auto" w:fill="auto"/>
          </w:tcPr>
          <w:p w14:paraId="1FC4D5F7" w14:textId="77777777" w:rsidR="00E67F35" w:rsidRPr="00381B03" w:rsidRDefault="00E67F35" w:rsidP="00E67F35"/>
        </w:tc>
        <w:tc>
          <w:tcPr>
            <w:tcW w:w="808" w:type="dxa"/>
            <w:shd w:val="clear" w:color="auto" w:fill="auto"/>
          </w:tcPr>
          <w:p w14:paraId="5D513461" w14:textId="77777777" w:rsidR="00E67F35" w:rsidRPr="00381B03" w:rsidRDefault="00E67F35" w:rsidP="00E67F35"/>
        </w:tc>
        <w:tc>
          <w:tcPr>
            <w:tcW w:w="808" w:type="dxa"/>
            <w:shd w:val="clear" w:color="auto" w:fill="auto"/>
          </w:tcPr>
          <w:p w14:paraId="0F534A4D" w14:textId="77777777" w:rsidR="00E67F35" w:rsidRPr="00381B03" w:rsidRDefault="00E67F35" w:rsidP="00E67F35"/>
        </w:tc>
        <w:tc>
          <w:tcPr>
            <w:tcW w:w="808" w:type="dxa"/>
            <w:shd w:val="clear" w:color="auto" w:fill="auto"/>
          </w:tcPr>
          <w:p w14:paraId="09563661" w14:textId="77777777" w:rsidR="00E67F35" w:rsidRPr="00381B03" w:rsidRDefault="00E67F35" w:rsidP="00E67F35"/>
        </w:tc>
        <w:tc>
          <w:tcPr>
            <w:tcW w:w="808" w:type="dxa"/>
            <w:shd w:val="clear" w:color="auto" w:fill="auto"/>
          </w:tcPr>
          <w:p w14:paraId="4B70E8E0" w14:textId="77777777" w:rsidR="00E67F35" w:rsidRPr="00381B03" w:rsidRDefault="00E67F35" w:rsidP="00E67F35"/>
        </w:tc>
        <w:tc>
          <w:tcPr>
            <w:tcW w:w="808" w:type="dxa"/>
            <w:shd w:val="clear" w:color="auto" w:fill="auto"/>
          </w:tcPr>
          <w:p w14:paraId="45A2B7B6" w14:textId="77777777" w:rsidR="00E67F35" w:rsidRPr="00381B03" w:rsidRDefault="00E67F35" w:rsidP="00E67F35"/>
        </w:tc>
      </w:tr>
      <w:tr w:rsidR="00E67F35" w:rsidRPr="00381B03" w14:paraId="5649B3AE" w14:textId="77777777" w:rsidTr="00381B03">
        <w:tc>
          <w:tcPr>
            <w:tcW w:w="1372" w:type="dxa"/>
            <w:shd w:val="clear" w:color="auto" w:fill="auto"/>
          </w:tcPr>
          <w:p w14:paraId="426CAF7F" w14:textId="77777777" w:rsidR="00E67F35" w:rsidRPr="00381B03" w:rsidRDefault="00E67F35" w:rsidP="00E67F35">
            <w:r w:rsidRPr="00381B03">
              <w:t>2.5 website</w:t>
            </w:r>
          </w:p>
        </w:tc>
        <w:tc>
          <w:tcPr>
            <w:tcW w:w="688" w:type="dxa"/>
            <w:shd w:val="clear" w:color="auto" w:fill="auto"/>
          </w:tcPr>
          <w:p w14:paraId="5E957FD7" w14:textId="77777777" w:rsidR="00E67F35" w:rsidRPr="00381B03" w:rsidRDefault="00E67F35" w:rsidP="00E67F35"/>
        </w:tc>
        <w:tc>
          <w:tcPr>
            <w:tcW w:w="806" w:type="dxa"/>
            <w:shd w:val="clear" w:color="auto" w:fill="FF0000"/>
          </w:tcPr>
          <w:p w14:paraId="285639BE" w14:textId="77777777" w:rsidR="00E67F35" w:rsidRPr="00381B03" w:rsidRDefault="00E67F35" w:rsidP="00E67F35"/>
        </w:tc>
        <w:tc>
          <w:tcPr>
            <w:tcW w:w="808" w:type="dxa"/>
            <w:shd w:val="clear" w:color="auto" w:fill="auto"/>
          </w:tcPr>
          <w:p w14:paraId="0EF1F150" w14:textId="77777777" w:rsidR="00E67F35" w:rsidRPr="00381B03" w:rsidRDefault="00E67F35" w:rsidP="00E67F35"/>
        </w:tc>
        <w:tc>
          <w:tcPr>
            <w:tcW w:w="808" w:type="dxa"/>
            <w:shd w:val="clear" w:color="auto" w:fill="auto"/>
          </w:tcPr>
          <w:p w14:paraId="72C341E2" w14:textId="77777777" w:rsidR="00E67F35" w:rsidRPr="00381B03" w:rsidRDefault="00E67F35" w:rsidP="00E67F35"/>
        </w:tc>
        <w:tc>
          <w:tcPr>
            <w:tcW w:w="808" w:type="dxa"/>
            <w:shd w:val="clear" w:color="auto" w:fill="auto"/>
          </w:tcPr>
          <w:p w14:paraId="47C3614E" w14:textId="77777777" w:rsidR="00E67F35" w:rsidRPr="00381B03" w:rsidRDefault="00E67F35" w:rsidP="00E67F35"/>
        </w:tc>
        <w:tc>
          <w:tcPr>
            <w:tcW w:w="808" w:type="dxa"/>
            <w:shd w:val="clear" w:color="auto" w:fill="auto"/>
          </w:tcPr>
          <w:p w14:paraId="2D78BDE3" w14:textId="77777777" w:rsidR="00E67F35" w:rsidRPr="00381B03" w:rsidRDefault="00E67F35" w:rsidP="00E67F35"/>
        </w:tc>
        <w:tc>
          <w:tcPr>
            <w:tcW w:w="808" w:type="dxa"/>
            <w:shd w:val="clear" w:color="auto" w:fill="auto"/>
          </w:tcPr>
          <w:p w14:paraId="0C196B0F" w14:textId="77777777" w:rsidR="00E67F35" w:rsidRPr="00381B03" w:rsidRDefault="00E67F35" w:rsidP="00E67F35"/>
        </w:tc>
        <w:tc>
          <w:tcPr>
            <w:tcW w:w="808" w:type="dxa"/>
            <w:shd w:val="clear" w:color="auto" w:fill="auto"/>
          </w:tcPr>
          <w:p w14:paraId="462CDDC3" w14:textId="77777777" w:rsidR="00E67F35" w:rsidRPr="00381B03" w:rsidRDefault="00E67F35" w:rsidP="00E67F35"/>
        </w:tc>
        <w:tc>
          <w:tcPr>
            <w:tcW w:w="808" w:type="dxa"/>
            <w:shd w:val="clear" w:color="auto" w:fill="auto"/>
          </w:tcPr>
          <w:p w14:paraId="42446E56" w14:textId="77777777" w:rsidR="00E67F35" w:rsidRPr="00381B03" w:rsidRDefault="00E67F35" w:rsidP="00E67F35"/>
        </w:tc>
      </w:tr>
      <w:tr w:rsidR="00E67F35" w:rsidRPr="00381B03" w14:paraId="0D0AC8B0" w14:textId="77777777" w:rsidTr="00381B03">
        <w:tc>
          <w:tcPr>
            <w:tcW w:w="1372" w:type="dxa"/>
            <w:shd w:val="clear" w:color="auto" w:fill="auto"/>
          </w:tcPr>
          <w:p w14:paraId="647EFD44" w14:textId="77777777" w:rsidR="00E67F35" w:rsidRPr="00381B03" w:rsidRDefault="00E67F35" w:rsidP="00E67F35">
            <w:r w:rsidRPr="00381B03">
              <w:t>2.6 social media</w:t>
            </w:r>
          </w:p>
        </w:tc>
        <w:tc>
          <w:tcPr>
            <w:tcW w:w="688" w:type="dxa"/>
            <w:shd w:val="clear" w:color="auto" w:fill="auto"/>
          </w:tcPr>
          <w:p w14:paraId="76C6F87C" w14:textId="77777777" w:rsidR="00E67F35" w:rsidRPr="00381B03" w:rsidRDefault="00E67F35" w:rsidP="00E67F35"/>
        </w:tc>
        <w:tc>
          <w:tcPr>
            <w:tcW w:w="806" w:type="dxa"/>
            <w:shd w:val="clear" w:color="auto" w:fill="auto"/>
          </w:tcPr>
          <w:p w14:paraId="4A37A4A2" w14:textId="77777777" w:rsidR="00E67F35" w:rsidRPr="00381B03" w:rsidRDefault="00E67F35" w:rsidP="00E67F35"/>
        </w:tc>
        <w:tc>
          <w:tcPr>
            <w:tcW w:w="808" w:type="dxa"/>
            <w:shd w:val="clear" w:color="auto" w:fill="FF0000"/>
          </w:tcPr>
          <w:p w14:paraId="53B3B0CB" w14:textId="77777777" w:rsidR="00E67F35" w:rsidRPr="00381B03" w:rsidRDefault="00E67F35" w:rsidP="00E67F35"/>
        </w:tc>
        <w:tc>
          <w:tcPr>
            <w:tcW w:w="808" w:type="dxa"/>
            <w:shd w:val="clear" w:color="auto" w:fill="auto"/>
          </w:tcPr>
          <w:p w14:paraId="2F9242B3" w14:textId="77777777" w:rsidR="00E67F35" w:rsidRPr="00381B03" w:rsidRDefault="00E67F35" w:rsidP="00E67F35"/>
        </w:tc>
        <w:tc>
          <w:tcPr>
            <w:tcW w:w="808" w:type="dxa"/>
            <w:shd w:val="clear" w:color="auto" w:fill="auto"/>
          </w:tcPr>
          <w:p w14:paraId="19159689" w14:textId="77777777" w:rsidR="00E67F35" w:rsidRPr="00381B03" w:rsidRDefault="00E67F35" w:rsidP="00E67F35"/>
        </w:tc>
        <w:tc>
          <w:tcPr>
            <w:tcW w:w="808" w:type="dxa"/>
            <w:shd w:val="clear" w:color="auto" w:fill="auto"/>
          </w:tcPr>
          <w:p w14:paraId="6C3CC083" w14:textId="77777777" w:rsidR="00E67F35" w:rsidRPr="00381B03" w:rsidRDefault="00E67F35" w:rsidP="00E67F35"/>
        </w:tc>
        <w:tc>
          <w:tcPr>
            <w:tcW w:w="808" w:type="dxa"/>
            <w:shd w:val="clear" w:color="auto" w:fill="auto"/>
          </w:tcPr>
          <w:p w14:paraId="71B24B03" w14:textId="77777777" w:rsidR="00E67F35" w:rsidRPr="00381B03" w:rsidRDefault="00E67F35" w:rsidP="00E67F35"/>
        </w:tc>
        <w:tc>
          <w:tcPr>
            <w:tcW w:w="808" w:type="dxa"/>
            <w:shd w:val="clear" w:color="auto" w:fill="auto"/>
          </w:tcPr>
          <w:p w14:paraId="5FF4A1CE" w14:textId="77777777" w:rsidR="00E67F35" w:rsidRPr="00381B03" w:rsidRDefault="00E67F35" w:rsidP="00E67F35"/>
        </w:tc>
        <w:tc>
          <w:tcPr>
            <w:tcW w:w="808" w:type="dxa"/>
            <w:shd w:val="clear" w:color="auto" w:fill="auto"/>
          </w:tcPr>
          <w:p w14:paraId="46F05572" w14:textId="77777777" w:rsidR="00E67F35" w:rsidRPr="00381B03" w:rsidRDefault="00E67F35" w:rsidP="00E67F35"/>
        </w:tc>
      </w:tr>
      <w:tr w:rsidR="00E67F35" w:rsidRPr="00381B03" w14:paraId="086FBAF6" w14:textId="77777777" w:rsidTr="00381B03">
        <w:tc>
          <w:tcPr>
            <w:tcW w:w="1372" w:type="dxa"/>
            <w:shd w:val="clear" w:color="auto" w:fill="auto"/>
          </w:tcPr>
          <w:p w14:paraId="71C1CC58" w14:textId="77777777" w:rsidR="00E67F35" w:rsidRPr="00381B03" w:rsidRDefault="00E67F35" w:rsidP="00E67F35">
            <w:r w:rsidRPr="00381B03">
              <w:t>2.7 crowdfunding</w:t>
            </w:r>
          </w:p>
        </w:tc>
        <w:tc>
          <w:tcPr>
            <w:tcW w:w="688" w:type="dxa"/>
            <w:shd w:val="clear" w:color="auto" w:fill="auto"/>
          </w:tcPr>
          <w:p w14:paraId="32C945F4" w14:textId="77777777" w:rsidR="00E67F35" w:rsidRPr="00381B03" w:rsidRDefault="00E67F35" w:rsidP="00E67F35"/>
        </w:tc>
        <w:tc>
          <w:tcPr>
            <w:tcW w:w="806" w:type="dxa"/>
            <w:shd w:val="clear" w:color="auto" w:fill="auto"/>
          </w:tcPr>
          <w:p w14:paraId="6E8D7063" w14:textId="77777777" w:rsidR="00E67F35" w:rsidRPr="00381B03" w:rsidRDefault="00E67F35" w:rsidP="00E67F35"/>
        </w:tc>
        <w:tc>
          <w:tcPr>
            <w:tcW w:w="808" w:type="dxa"/>
            <w:shd w:val="clear" w:color="auto" w:fill="auto"/>
          </w:tcPr>
          <w:p w14:paraId="431D827F" w14:textId="77777777" w:rsidR="00E67F35" w:rsidRPr="00381B03" w:rsidRDefault="00E67F35" w:rsidP="00E67F35"/>
        </w:tc>
        <w:tc>
          <w:tcPr>
            <w:tcW w:w="808" w:type="dxa"/>
            <w:shd w:val="clear" w:color="auto" w:fill="auto"/>
          </w:tcPr>
          <w:p w14:paraId="5E2417C7" w14:textId="77777777" w:rsidR="00E67F35" w:rsidRPr="00381B03" w:rsidRDefault="00E67F35" w:rsidP="00E67F35"/>
        </w:tc>
        <w:tc>
          <w:tcPr>
            <w:tcW w:w="808" w:type="dxa"/>
            <w:shd w:val="clear" w:color="auto" w:fill="auto"/>
          </w:tcPr>
          <w:p w14:paraId="29B11EBC" w14:textId="77777777" w:rsidR="00E67F35" w:rsidRPr="00381B03" w:rsidRDefault="00E67F35" w:rsidP="00E67F35"/>
        </w:tc>
        <w:tc>
          <w:tcPr>
            <w:tcW w:w="808" w:type="dxa"/>
            <w:shd w:val="clear" w:color="auto" w:fill="auto"/>
          </w:tcPr>
          <w:p w14:paraId="0AF4EC4A" w14:textId="77777777" w:rsidR="00E67F35" w:rsidRPr="00381B03" w:rsidRDefault="00E67F35" w:rsidP="00E67F35"/>
        </w:tc>
        <w:tc>
          <w:tcPr>
            <w:tcW w:w="808" w:type="dxa"/>
            <w:shd w:val="clear" w:color="auto" w:fill="auto"/>
          </w:tcPr>
          <w:p w14:paraId="71198C20" w14:textId="77777777" w:rsidR="00E67F35" w:rsidRPr="00381B03" w:rsidRDefault="00E67F35" w:rsidP="00E67F35"/>
        </w:tc>
        <w:tc>
          <w:tcPr>
            <w:tcW w:w="808" w:type="dxa"/>
            <w:shd w:val="clear" w:color="auto" w:fill="auto"/>
          </w:tcPr>
          <w:p w14:paraId="7C219F22" w14:textId="77777777" w:rsidR="00E67F35" w:rsidRPr="00381B03" w:rsidRDefault="00E67F35" w:rsidP="00E67F35"/>
        </w:tc>
        <w:tc>
          <w:tcPr>
            <w:tcW w:w="808" w:type="dxa"/>
            <w:shd w:val="clear" w:color="auto" w:fill="auto"/>
          </w:tcPr>
          <w:p w14:paraId="30E2D0C4" w14:textId="77777777" w:rsidR="00E67F35" w:rsidRPr="00381B03" w:rsidRDefault="00E67F35" w:rsidP="00E67F35"/>
        </w:tc>
      </w:tr>
      <w:tr w:rsidR="00403FF2" w:rsidRPr="00381B03" w14:paraId="7FED4B4A" w14:textId="77777777" w:rsidTr="00381B03">
        <w:tc>
          <w:tcPr>
            <w:tcW w:w="1372" w:type="dxa"/>
            <w:shd w:val="clear" w:color="auto" w:fill="auto"/>
          </w:tcPr>
          <w:p w14:paraId="416414FB" w14:textId="77777777" w:rsidR="00403FF2" w:rsidRPr="00381B03" w:rsidRDefault="00403FF2" w:rsidP="00E67F35">
            <w:r w:rsidRPr="00381B03">
              <w:t xml:space="preserve">2.8 </w:t>
            </w:r>
            <w:proofErr w:type="spellStart"/>
            <w:r w:rsidRPr="00381B03">
              <w:t>publiciteit</w:t>
            </w:r>
            <w:proofErr w:type="spellEnd"/>
          </w:p>
        </w:tc>
        <w:tc>
          <w:tcPr>
            <w:tcW w:w="688" w:type="dxa"/>
            <w:shd w:val="clear" w:color="auto" w:fill="auto"/>
          </w:tcPr>
          <w:p w14:paraId="3785C211" w14:textId="77777777" w:rsidR="00403FF2" w:rsidRPr="00381B03" w:rsidRDefault="00403FF2" w:rsidP="00E67F35"/>
        </w:tc>
        <w:tc>
          <w:tcPr>
            <w:tcW w:w="806" w:type="dxa"/>
            <w:shd w:val="clear" w:color="auto" w:fill="auto"/>
          </w:tcPr>
          <w:p w14:paraId="2172DAB2" w14:textId="77777777" w:rsidR="00403FF2" w:rsidRPr="00381B03" w:rsidRDefault="00403FF2" w:rsidP="00E67F35"/>
        </w:tc>
        <w:tc>
          <w:tcPr>
            <w:tcW w:w="808" w:type="dxa"/>
            <w:shd w:val="clear" w:color="auto" w:fill="auto"/>
          </w:tcPr>
          <w:p w14:paraId="4E3CB44E" w14:textId="77777777" w:rsidR="00403FF2" w:rsidRPr="00381B03" w:rsidRDefault="00403FF2" w:rsidP="00E67F35"/>
        </w:tc>
        <w:tc>
          <w:tcPr>
            <w:tcW w:w="808" w:type="dxa"/>
            <w:shd w:val="clear" w:color="auto" w:fill="auto"/>
          </w:tcPr>
          <w:p w14:paraId="09DE05C8" w14:textId="77777777" w:rsidR="00403FF2" w:rsidRPr="00381B03" w:rsidRDefault="00403FF2" w:rsidP="00E67F35"/>
        </w:tc>
        <w:tc>
          <w:tcPr>
            <w:tcW w:w="808" w:type="dxa"/>
            <w:shd w:val="clear" w:color="auto" w:fill="auto"/>
          </w:tcPr>
          <w:p w14:paraId="25907D49" w14:textId="77777777" w:rsidR="00403FF2" w:rsidRPr="00381B03" w:rsidRDefault="00403FF2" w:rsidP="00E67F35"/>
        </w:tc>
        <w:tc>
          <w:tcPr>
            <w:tcW w:w="808" w:type="dxa"/>
            <w:shd w:val="clear" w:color="auto" w:fill="auto"/>
          </w:tcPr>
          <w:p w14:paraId="332312C4" w14:textId="77777777" w:rsidR="00403FF2" w:rsidRPr="00381B03" w:rsidRDefault="00403FF2" w:rsidP="00E67F35"/>
        </w:tc>
        <w:tc>
          <w:tcPr>
            <w:tcW w:w="808" w:type="dxa"/>
            <w:shd w:val="clear" w:color="auto" w:fill="auto"/>
          </w:tcPr>
          <w:p w14:paraId="6393BA59" w14:textId="77777777" w:rsidR="00403FF2" w:rsidRPr="00381B03" w:rsidRDefault="00403FF2" w:rsidP="00E67F35"/>
        </w:tc>
        <w:tc>
          <w:tcPr>
            <w:tcW w:w="808" w:type="dxa"/>
            <w:shd w:val="clear" w:color="auto" w:fill="auto"/>
          </w:tcPr>
          <w:p w14:paraId="3560DDAC" w14:textId="77777777" w:rsidR="00403FF2" w:rsidRPr="00381B03" w:rsidRDefault="00403FF2" w:rsidP="00E67F35"/>
        </w:tc>
        <w:tc>
          <w:tcPr>
            <w:tcW w:w="808" w:type="dxa"/>
            <w:shd w:val="clear" w:color="auto" w:fill="auto"/>
          </w:tcPr>
          <w:p w14:paraId="6024D431" w14:textId="77777777" w:rsidR="00403FF2" w:rsidRPr="00381B03" w:rsidRDefault="00403FF2" w:rsidP="00E67F35"/>
        </w:tc>
      </w:tr>
      <w:tr w:rsidR="00403FF2" w:rsidRPr="00381B03" w14:paraId="6901F9A0" w14:textId="77777777" w:rsidTr="00381B03">
        <w:tc>
          <w:tcPr>
            <w:tcW w:w="1372" w:type="dxa"/>
            <w:shd w:val="clear" w:color="auto" w:fill="auto"/>
          </w:tcPr>
          <w:p w14:paraId="4D6E60E0" w14:textId="77777777" w:rsidR="00403FF2" w:rsidRPr="00381B03" w:rsidRDefault="00403FF2" w:rsidP="00E67F35">
            <w:r w:rsidRPr="00381B03">
              <w:t xml:space="preserve">2.9 </w:t>
            </w:r>
            <w:proofErr w:type="spellStart"/>
            <w:r w:rsidRPr="00381B03">
              <w:t>Organisatorische</w:t>
            </w:r>
            <w:proofErr w:type="spellEnd"/>
            <w:r w:rsidRPr="00381B03">
              <w:t xml:space="preserve"> </w:t>
            </w:r>
            <w:proofErr w:type="spellStart"/>
            <w:r w:rsidRPr="00381B03">
              <w:t>werkzaamheden</w:t>
            </w:r>
            <w:proofErr w:type="spellEnd"/>
            <w:r w:rsidRPr="00381B03">
              <w:t xml:space="preserve"> </w:t>
            </w:r>
          </w:p>
        </w:tc>
        <w:tc>
          <w:tcPr>
            <w:tcW w:w="688" w:type="dxa"/>
            <w:shd w:val="clear" w:color="auto" w:fill="auto"/>
          </w:tcPr>
          <w:p w14:paraId="1E87491E" w14:textId="77777777" w:rsidR="00403FF2" w:rsidRPr="00381B03" w:rsidRDefault="00403FF2" w:rsidP="00E67F35"/>
        </w:tc>
        <w:tc>
          <w:tcPr>
            <w:tcW w:w="806" w:type="dxa"/>
            <w:shd w:val="clear" w:color="auto" w:fill="auto"/>
          </w:tcPr>
          <w:p w14:paraId="470CD246" w14:textId="77777777" w:rsidR="00403FF2" w:rsidRPr="00381B03" w:rsidRDefault="00403FF2" w:rsidP="00E67F35"/>
        </w:tc>
        <w:tc>
          <w:tcPr>
            <w:tcW w:w="808" w:type="dxa"/>
            <w:shd w:val="clear" w:color="auto" w:fill="auto"/>
          </w:tcPr>
          <w:p w14:paraId="51EBA11E" w14:textId="77777777" w:rsidR="00403FF2" w:rsidRPr="00381B03" w:rsidRDefault="00403FF2" w:rsidP="00E67F35"/>
        </w:tc>
        <w:tc>
          <w:tcPr>
            <w:tcW w:w="808" w:type="dxa"/>
            <w:shd w:val="clear" w:color="auto" w:fill="auto"/>
          </w:tcPr>
          <w:p w14:paraId="5790E5FF" w14:textId="77777777" w:rsidR="00403FF2" w:rsidRPr="00381B03" w:rsidRDefault="00403FF2" w:rsidP="00E67F35"/>
        </w:tc>
        <w:tc>
          <w:tcPr>
            <w:tcW w:w="808" w:type="dxa"/>
            <w:shd w:val="clear" w:color="auto" w:fill="auto"/>
          </w:tcPr>
          <w:p w14:paraId="6CD44944" w14:textId="77777777" w:rsidR="00403FF2" w:rsidRPr="00381B03" w:rsidRDefault="00403FF2" w:rsidP="00E67F35"/>
        </w:tc>
        <w:tc>
          <w:tcPr>
            <w:tcW w:w="808" w:type="dxa"/>
            <w:shd w:val="clear" w:color="auto" w:fill="auto"/>
          </w:tcPr>
          <w:p w14:paraId="270BA98B" w14:textId="77777777" w:rsidR="00403FF2" w:rsidRPr="00381B03" w:rsidRDefault="00403FF2" w:rsidP="00E67F35"/>
        </w:tc>
        <w:tc>
          <w:tcPr>
            <w:tcW w:w="808" w:type="dxa"/>
            <w:shd w:val="clear" w:color="auto" w:fill="auto"/>
          </w:tcPr>
          <w:p w14:paraId="05740C72" w14:textId="77777777" w:rsidR="00403FF2" w:rsidRPr="00381B03" w:rsidRDefault="00403FF2" w:rsidP="00E67F35"/>
        </w:tc>
        <w:tc>
          <w:tcPr>
            <w:tcW w:w="808" w:type="dxa"/>
            <w:shd w:val="clear" w:color="auto" w:fill="auto"/>
          </w:tcPr>
          <w:p w14:paraId="500E27D0" w14:textId="77777777" w:rsidR="00403FF2" w:rsidRPr="00381B03" w:rsidRDefault="00403FF2" w:rsidP="00E67F35"/>
        </w:tc>
        <w:tc>
          <w:tcPr>
            <w:tcW w:w="808" w:type="dxa"/>
            <w:shd w:val="clear" w:color="auto" w:fill="auto"/>
          </w:tcPr>
          <w:p w14:paraId="4A1A2B75" w14:textId="77777777" w:rsidR="00403FF2" w:rsidRPr="00381B03" w:rsidRDefault="00403FF2" w:rsidP="00E67F35"/>
        </w:tc>
      </w:tr>
    </w:tbl>
    <w:p w14:paraId="0BD24BF7" w14:textId="77777777" w:rsidR="00E67F35" w:rsidRPr="00EE6CCE" w:rsidRDefault="00E67F35" w:rsidP="00E67F35">
      <w:pPr>
        <w:rPr>
          <w:rPrChange w:id="1077" w:author="Han Vermolen" w:date="2014-10-01T08:59:00Z">
            <w:rPr>
              <w:lang w:val="nl-NL"/>
            </w:rPr>
          </w:rPrChange>
        </w:rPr>
      </w:pPr>
    </w:p>
    <w:sectPr w:rsidR="00E67F35" w:rsidRPr="00EE6CCE">
      <w:headerReference w:type="default" r:id="rId10"/>
      <w:pgSz w:w="11906" w:h="16838"/>
      <w:pgMar w:top="180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35" w:author="Han Vermolen" w:date="2014-10-03T10:33:00Z" w:initials="HV">
    <w:p w14:paraId="15CB288A" w14:textId="1C005FC1" w:rsidR="008830BD" w:rsidRDefault="008830BD">
      <w:pPr>
        <w:pStyle w:val="CommentText"/>
      </w:pPr>
      <w:r>
        <w:rPr>
          <w:rStyle w:val="CommentReference"/>
        </w:rPr>
        <w:annotationRef/>
      </w:r>
      <w:r w:rsidR="00886C13">
        <w:t>Against what? Financial issues</w:t>
      </w:r>
      <w:r>
        <w:t>? Professional indemnity?</w:t>
      </w:r>
    </w:p>
  </w:comment>
  <w:comment w:id="1075" w:author="Han Vermolen" w:date="2014-10-05T19:47:00Z" w:initials="HV">
    <w:p w14:paraId="556629C8" w14:textId="669FE5EF" w:rsidR="00886C13" w:rsidRDefault="00886C13">
      <w:pPr>
        <w:pStyle w:val="CommentText"/>
      </w:pPr>
      <w:r>
        <w:rPr>
          <w:rStyle w:val="CommentReference"/>
        </w:rPr>
        <w:annotationRef/>
      </w:r>
      <w:r>
        <w:t xml:space="preserve">Replace this with a schedule from MS Project or something </w:t>
      </w:r>
      <w:r>
        <w:t>alike.</w:t>
      </w:r>
      <w:bookmarkStart w:id="1076" w:name="_GoBack"/>
      <w:bookmarkEnd w:id="107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CB288A" w15:done="0"/>
  <w15:commentEx w15:paraId="556629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4344F" w14:textId="77777777" w:rsidR="005E42CD" w:rsidRDefault="005E42CD">
      <w:r>
        <w:separator/>
      </w:r>
    </w:p>
  </w:endnote>
  <w:endnote w:type="continuationSeparator" w:id="0">
    <w:p w14:paraId="4F2FC168" w14:textId="77777777" w:rsidR="005E42CD" w:rsidRDefault="005E4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9D7CE" w14:textId="77777777" w:rsidR="005E42CD" w:rsidRDefault="005E42CD">
      <w:r>
        <w:separator/>
      </w:r>
    </w:p>
  </w:footnote>
  <w:footnote w:type="continuationSeparator" w:id="0">
    <w:p w14:paraId="1FCF2573" w14:textId="77777777" w:rsidR="005E42CD" w:rsidRDefault="005E4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3E3B6" w14:textId="23F91B21" w:rsidR="000867AD" w:rsidRDefault="005E42CD">
    <w:pPr>
      <w:pStyle w:val="Header"/>
      <w:jc w:val="center"/>
    </w:pPr>
    <w:del w:id="1078" w:author="Han Vermolen" w:date="2014-10-05T19:33:00Z">
      <w:r>
        <w:rPr>
          <w:noProof/>
          <w:lang w:val="nl-NL"/>
        </w:rPr>
        <w:pict w14:anchorId="39CF8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left:0;text-align:left;margin-left:-158.8pt;margin-top:-72.75pt;width:615.95pt;height:817.9pt;z-index:-251658752;mso-position-horizontal-relative:margin;mso-position-vertical-relative:margin" o:allowincell="f">
            <v:imagedata r:id="rId1" o:title="brief"/>
            <w10:wrap anchorx="margin" anchory="margin"/>
          </v:shape>
        </w:pic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D363D90"/>
    <w:lvl w:ilvl="0">
      <w:start w:val="1"/>
      <w:numFmt w:val="decimal"/>
      <w:lvlText w:val="%1."/>
      <w:lvlJc w:val="left"/>
      <w:pPr>
        <w:tabs>
          <w:tab w:val="num" w:pos="1800"/>
        </w:tabs>
        <w:ind w:left="1800" w:hanging="360"/>
      </w:pPr>
    </w:lvl>
  </w:abstractNum>
  <w:abstractNum w:abstractNumId="1">
    <w:nsid w:val="FFFFFF7D"/>
    <w:multiLevelType w:val="singleLevel"/>
    <w:tmpl w:val="8A069D24"/>
    <w:lvl w:ilvl="0">
      <w:start w:val="1"/>
      <w:numFmt w:val="decimal"/>
      <w:lvlText w:val="%1."/>
      <w:lvlJc w:val="left"/>
      <w:pPr>
        <w:tabs>
          <w:tab w:val="num" w:pos="1440"/>
        </w:tabs>
        <w:ind w:left="1440" w:hanging="360"/>
      </w:pPr>
    </w:lvl>
  </w:abstractNum>
  <w:abstractNum w:abstractNumId="2">
    <w:nsid w:val="FFFFFF7E"/>
    <w:multiLevelType w:val="singleLevel"/>
    <w:tmpl w:val="D55CDF7E"/>
    <w:lvl w:ilvl="0">
      <w:start w:val="1"/>
      <w:numFmt w:val="decimal"/>
      <w:lvlText w:val="%1."/>
      <w:lvlJc w:val="left"/>
      <w:pPr>
        <w:tabs>
          <w:tab w:val="num" w:pos="1080"/>
        </w:tabs>
        <w:ind w:left="1080" w:hanging="360"/>
      </w:pPr>
    </w:lvl>
  </w:abstractNum>
  <w:abstractNum w:abstractNumId="3">
    <w:nsid w:val="FFFFFF7F"/>
    <w:multiLevelType w:val="singleLevel"/>
    <w:tmpl w:val="6D2A7220"/>
    <w:lvl w:ilvl="0">
      <w:start w:val="1"/>
      <w:numFmt w:val="decimal"/>
      <w:lvlText w:val="%1."/>
      <w:lvlJc w:val="left"/>
      <w:pPr>
        <w:tabs>
          <w:tab w:val="num" w:pos="720"/>
        </w:tabs>
        <w:ind w:left="720" w:hanging="360"/>
      </w:pPr>
    </w:lvl>
  </w:abstractNum>
  <w:abstractNum w:abstractNumId="4">
    <w:nsid w:val="FFFFFF80"/>
    <w:multiLevelType w:val="singleLevel"/>
    <w:tmpl w:val="7256DD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FC55D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D4C17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0D856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0ECCB86"/>
    <w:lvl w:ilvl="0">
      <w:start w:val="1"/>
      <w:numFmt w:val="decimal"/>
      <w:lvlText w:val="%1."/>
      <w:lvlJc w:val="left"/>
      <w:pPr>
        <w:tabs>
          <w:tab w:val="num" w:pos="360"/>
        </w:tabs>
        <w:ind w:left="360" w:hanging="360"/>
      </w:pPr>
    </w:lvl>
  </w:abstractNum>
  <w:abstractNum w:abstractNumId="9">
    <w:nsid w:val="FFFFFF89"/>
    <w:multiLevelType w:val="singleLevel"/>
    <w:tmpl w:val="8B2CA22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E034D2A4"/>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
      <w:lvlJc w:val="left"/>
      <w:pPr>
        <w:tabs>
          <w:tab w:val="num" w:pos="1728"/>
        </w:tabs>
        <w:ind w:left="1368" w:firstLine="0"/>
      </w:pPr>
      <w:rPr>
        <w:rFonts w:ascii="Times New Roman" w:hAnsi="Times New Roman"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00D04B30"/>
    <w:multiLevelType w:val="hybridMultilevel"/>
    <w:tmpl w:val="4590058E"/>
    <w:lvl w:ilvl="0" w:tplc="49A23E24">
      <w:start w:val="1"/>
      <w:numFmt w:val="bullet"/>
      <w:pStyle w:val="ListParagraph"/>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028726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35211B"/>
    <w:multiLevelType w:val="singleLevel"/>
    <w:tmpl w:val="0E08C4A4"/>
    <w:lvl w:ilvl="0">
      <w:numFmt w:val="bullet"/>
      <w:lvlText w:val="-"/>
      <w:lvlJc w:val="left"/>
      <w:pPr>
        <w:tabs>
          <w:tab w:val="num" w:pos="360"/>
        </w:tabs>
        <w:ind w:left="360" w:hanging="360"/>
      </w:pPr>
      <w:rPr>
        <w:rFonts w:hint="default"/>
      </w:rPr>
    </w:lvl>
  </w:abstractNum>
  <w:abstractNum w:abstractNumId="14">
    <w:nsid w:val="06E35B94"/>
    <w:multiLevelType w:val="hybridMultilevel"/>
    <w:tmpl w:val="17E4E732"/>
    <w:lvl w:ilvl="0" w:tplc="F79EEF8A">
      <w:numFmt w:val="bullet"/>
      <w:lvlText w:val="-"/>
      <w:lvlJc w:val="left"/>
      <w:pPr>
        <w:tabs>
          <w:tab w:val="num" w:pos="720"/>
        </w:tabs>
        <w:ind w:left="720" w:hanging="360"/>
      </w:pPr>
      <w:rPr>
        <w:rFonts w:ascii="Verdana" w:eastAsia="Times New Roman" w:hAnsi="Verda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110945B6"/>
    <w:multiLevelType w:val="singleLevel"/>
    <w:tmpl w:val="0E08C4A4"/>
    <w:lvl w:ilvl="0">
      <w:start w:val="5"/>
      <w:numFmt w:val="bullet"/>
      <w:lvlText w:val="-"/>
      <w:lvlJc w:val="left"/>
      <w:pPr>
        <w:tabs>
          <w:tab w:val="num" w:pos="360"/>
        </w:tabs>
        <w:ind w:left="360" w:hanging="360"/>
      </w:pPr>
      <w:rPr>
        <w:rFonts w:ascii="Times New Roman" w:hAnsi="Times New Roman" w:hint="default"/>
      </w:rPr>
    </w:lvl>
  </w:abstractNum>
  <w:abstractNum w:abstractNumId="16">
    <w:nsid w:val="16EE64D8"/>
    <w:multiLevelType w:val="hybridMultilevel"/>
    <w:tmpl w:val="99304BC2"/>
    <w:lvl w:ilvl="0" w:tplc="0E6A486A">
      <w:start w:val="3"/>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19243E65"/>
    <w:multiLevelType w:val="singleLevel"/>
    <w:tmpl w:val="0E08C4A4"/>
    <w:lvl w:ilvl="0">
      <w:numFmt w:val="bullet"/>
      <w:lvlText w:val="-"/>
      <w:lvlJc w:val="left"/>
      <w:pPr>
        <w:tabs>
          <w:tab w:val="num" w:pos="360"/>
        </w:tabs>
        <w:ind w:left="360" w:hanging="360"/>
      </w:pPr>
      <w:rPr>
        <w:rFonts w:hint="default"/>
      </w:rPr>
    </w:lvl>
  </w:abstractNum>
  <w:abstractNum w:abstractNumId="18">
    <w:nsid w:val="1ED04B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0F355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80208AE"/>
    <w:multiLevelType w:val="hybridMultilevel"/>
    <w:tmpl w:val="B31CE0C6"/>
    <w:lvl w:ilvl="0" w:tplc="A34897DE">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A1B7A8D"/>
    <w:multiLevelType w:val="hybridMultilevel"/>
    <w:tmpl w:val="832A4060"/>
    <w:lvl w:ilvl="0" w:tplc="0E6A486A">
      <w:start w:val="3"/>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B580E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2E66389"/>
    <w:multiLevelType w:val="singleLevel"/>
    <w:tmpl w:val="0E08C4A4"/>
    <w:lvl w:ilvl="0">
      <w:numFmt w:val="bullet"/>
      <w:lvlText w:val="-"/>
      <w:lvlJc w:val="left"/>
      <w:pPr>
        <w:tabs>
          <w:tab w:val="num" w:pos="360"/>
        </w:tabs>
        <w:ind w:left="360" w:hanging="360"/>
      </w:pPr>
      <w:rPr>
        <w:rFonts w:ascii="Times New Roman" w:hAnsi="Times New Roman" w:hint="default"/>
      </w:rPr>
    </w:lvl>
  </w:abstractNum>
  <w:abstractNum w:abstractNumId="24">
    <w:nsid w:val="393E3153"/>
    <w:multiLevelType w:val="singleLevel"/>
    <w:tmpl w:val="0E08C4A4"/>
    <w:lvl w:ilvl="0">
      <w:numFmt w:val="bullet"/>
      <w:lvlText w:val="-"/>
      <w:lvlJc w:val="left"/>
      <w:pPr>
        <w:tabs>
          <w:tab w:val="num" w:pos="360"/>
        </w:tabs>
        <w:ind w:left="360" w:hanging="360"/>
      </w:pPr>
      <w:rPr>
        <w:rFonts w:hint="default"/>
      </w:rPr>
    </w:lvl>
  </w:abstractNum>
  <w:abstractNum w:abstractNumId="25">
    <w:nsid w:val="3C250D2B"/>
    <w:multiLevelType w:val="hybridMultilevel"/>
    <w:tmpl w:val="CFB622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C6664CF"/>
    <w:multiLevelType w:val="hybridMultilevel"/>
    <w:tmpl w:val="575CD34E"/>
    <w:lvl w:ilvl="0" w:tplc="0E6A486A">
      <w:start w:val="3"/>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45046292"/>
    <w:multiLevelType w:val="singleLevel"/>
    <w:tmpl w:val="67F6DF44"/>
    <w:lvl w:ilvl="0">
      <w:numFmt w:val="bullet"/>
      <w:lvlText w:val="-"/>
      <w:lvlJc w:val="left"/>
      <w:pPr>
        <w:tabs>
          <w:tab w:val="num" w:pos="360"/>
        </w:tabs>
        <w:ind w:left="360" w:hanging="360"/>
      </w:pPr>
      <w:rPr>
        <w:rFonts w:ascii="Verdana" w:hAnsi="Verdana" w:hint="default"/>
      </w:rPr>
    </w:lvl>
  </w:abstractNum>
  <w:abstractNum w:abstractNumId="28">
    <w:nsid w:val="47EE3230"/>
    <w:multiLevelType w:val="hybridMultilevel"/>
    <w:tmpl w:val="CA8E2764"/>
    <w:lvl w:ilvl="0" w:tplc="A4247E14">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901715F"/>
    <w:multiLevelType w:val="hybridMultilevel"/>
    <w:tmpl w:val="4DF87DF0"/>
    <w:lvl w:ilvl="0" w:tplc="A4247E14">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4E037ECB"/>
    <w:multiLevelType w:val="hybridMultilevel"/>
    <w:tmpl w:val="F2647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5817124"/>
    <w:multiLevelType w:val="hybridMultilevel"/>
    <w:tmpl w:val="6010D870"/>
    <w:lvl w:ilvl="0" w:tplc="A4247E14">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5CD524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CE452AE"/>
    <w:multiLevelType w:val="singleLevel"/>
    <w:tmpl w:val="0E08C4A4"/>
    <w:lvl w:ilvl="0">
      <w:numFmt w:val="bullet"/>
      <w:lvlText w:val="-"/>
      <w:lvlJc w:val="left"/>
      <w:pPr>
        <w:tabs>
          <w:tab w:val="num" w:pos="360"/>
        </w:tabs>
        <w:ind w:left="360" w:hanging="360"/>
      </w:pPr>
      <w:rPr>
        <w:rFonts w:ascii="Times New Roman" w:hAnsi="Times New Roman" w:hint="default"/>
      </w:rPr>
    </w:lvl>
  </w:abstractNum>
  <w:abstractNum w:abstractNumId="34">
    <w:nsid w:val="60491B00"/>
    <w:multiLevelType w:val="singleLevel"/>
    <w:tmpl w:val="0E08C4A4"/>
    <w:lvl w:ilvl="0">
      <w:numFmt w:val="bullet"/>
      <w:lvlText w:val="-"/>
      <w:lvlJc w:val="left"/>
      <w:pPr>
        <w:tabs>
          <w:tab w:val="num" w:pos="360"/>
        </w:tabs>
        <w:ind w:left="360" w:hanging="360"/>
      </w:pPr>
      <w:rPr>
        <w:rFonts w:hint="default"/>
      </w:rPr>
    </w:lvl>
  </w:abstractNum>
  <w:abstractNum w:abstractNumId="35">
    <w:nsid w:val="652503C9"/>
    <w:multiLevelType w:val="hybridMultilevel"/>
    <w:tmpl w:val="2FBC91E0"/>
    <w:lvl w:ilvl="0" w:tplc="21C011A4">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nsid w:val="667608EF"/>
    <w:multiLevelType w:val="hybridMultilevel"/>
    <w:tmpl w:val="C63A2C78"/>
    <w:lvl w:ilvl="0" w:tplc="A4247E14">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749F39A6"/>
    <w:multiLevelType w:val="singleLevel"/>
    <w:tmpl w:val="0E08C4A4"/>
    <w:lvl w:ilvl="0">
      <w:numFmt w:val="bullet"/>
      <w:lvlText w:val="-"/>
      <w:lvlJc w:val="left"/>
      <w:pPr>
        <w:tabs>
          <w:tab w:val="num" w:pos="360"/>
        </w:tabs>
        <w:ind w:left="360" w:hanging="360"/>
      </w:pPr>
      <w:rPr>
        <w:rFonts w:hint="default"/>
      </w:rPr>
    </w:lvl>
  </w:abstractNum>
  <w:abstractNum w:abstractNumId="38">
    <w:nsid w:val="74C037B4"/>
    <w:multiLevelType w:val="singleLevel"/>
    <w:tmpl w:val="0E08C4A4"/>
    <w:lvl w:ilvl="0">
      <w:numFmt w:val="bullet"/>
      <w:lvlText w:val="-"/>
      <w:lvlJc w:val="left"/>
      <w:pPr>
        <w:tabs>
          <w:tab w:val="num" w:pos="360"/>
        </w:tabs>
        <w:ind w:left="360" w:hanging="360"/>
      </w:pPr>
      <w:rPr>
        <w:rFonts w:hint="default"/>
      </w:rPr>
    </w:lvl>
  </w:abstractNum>
  <w:abstractNum w:abstractNumId="39">
    <w:nsid w:val="7573093F"/>
    <w:multiLevelType w:val="hybridMultilevel"/>
    <w:tmpl w:val="E0B06DE0"/>
    <w:lvl w:ilvl="0" w:tplc="A4247E14">
      <w:numFmt w:val="bullet"/>
      <w:lvlText w:val="-"/>
      <w:lvlJc w:val="left"/>
      <w:pPr>
        <w:tabs>
          <w:tab w:val="num" w:pos="720"/>
        </w:tabs>
        <w:ind w:left="720" w:hanging="360"/>
      </w:pPr>
      <w:rPr>
        <w:rFonts w:ascii="Lucida Sans Unicode" w:eastAsia="Times New Roman" w:hAnsi="Lucida Sans Unicode" w:cs="Lucida Sans Unicode"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nsid w:val="75BE5B07"/>
    <w:multiLevelType w:val="singleLevel"/>
    <w:tmpl w:val="0409000F"/>
    <w:lvl w:ilvl="0">
      <w:start w:val="1"/>
      <w:numFmt w:val="decimal"/>
      <w:lvlText w:val="%1."/>
      <w:lvlJc w:val="left"/>
      <w:pPr>
        <w:tabs>
          <w:tab w:val="num" w:pos="360"/>
        </w:tabs>
        <w:ind w:left="360" w:hanging="360"/>
      </w:pPr>
    </w:lvl>
  </w:abstractNum>
  <w:abstractNum w:abstractNumId="41">
    <w:nsid w:val="7BF963D0"/>
    <w:multiLevelType w:val="singleLevel"/>
    <w:tmpl w:val="0E08C4A4"/>
    <w:lvl w:ilvl="0">
      <w:numFmt w:val="bullet"/>
      <w:lvlText w:val="-"/>
      <w:lvlJc w:val="left"/>
      <w:pPr>
        <w:tabs>
          <w:tab w:val="num" w:pos="360"/>
        </w:tabs>
        <w:ind w:left="360" w:hanging="360"/>
      </w:pPr>
      <w:rPr>
        <w:rFonts w:ascii="Times New Roman" w:hAnsi="Times New Roman" w:hint="default"/>
      </w:rPr>
    </w:lvl>
  </w:abstractNum>
  <w:num w:numId="1">
    <w:abstractNumId w:val="10"/>
  </w:num>
  <w:num w:numId="2">
    <w:abstractNumId w:val="32"/>
  </w:num>
  <w:num w:numId="3">
    <w:abstractNumId w:val="19"/>
  </w:num>
  <w:num w:numId="4">
    <w:abstractNumId w:val="22"/>
  </w:num>
  <w:num w:numId="5">
    <w:abstractNumId w:val="12"/>
  </w:num>
  <w:num w:numId="6">
    <w:abstractNumId w:val="33"/>
  </w:num>
  <w:num w:numId="7">
    <w:abstractNumId w:val="17"/>
  </w:num>
  <w:num w:numId="8">
    <w:abstractNumId w:val="40"/>
  </w:num>
  <w:num w:numId="9">
    <w:abstractNumId w:val="13"/>
  </w:num>
  <w:num w:numId="10">
    <w:abstractNumId w:val="24"/>
  </w:num>
  <w:num w:numId="11">
    <w:abstractNumId w:val="37"/>
  </w:num>
  <w:num w:numId="12">
    <w:abstractNumId w:val="34"/>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23"/>
  </w:num>
  <w:num w:numId="26">
    <w:abstractNumId w:val="41"/>
  </w:num>
  <w:num w:numId="27">
    <w:abstractNumId w:val="38"/>
  </w:num>
  <w:num w:numId="28">
    <w:abstractNumId w:val="27"/>
  </w:num>
  <w:num w:numId="29">
    <w:abstractNumId w:val="14"/>
  </w:num>
  <w:num w:numId="30">
    <w:abstractNumId w:val="25"/>
  </w:num>
  <w:num w:numId="31">
    <w:abstractNumId w:val="35"/>
  </w:num>
  <w:num w:numId="32">
    <w:abstractNumId w:val="20"/>
  </w:num>
  <w:num w:numId="33">
    <w:abstractNumId w:val="16"/>
  </w:num>
  <w:num w:numId="34">
    <w:abstractNumId w:val="26"/>
  </w:num>
  <w:num w:numId="35">
    <w:abstractNumId w:val="21"/>
  </w:num>
  <w:num w:numId="36">
    <w:abstractNumId w:val="11"/>
  </w:num>
  <w:num w:numId="37">
    <w:abstractNumId w:val="28"/>
  </w:num>
  <w:num w:numId="38">
    <w:abstractNumId w:val="31"/>
  </w:num>
  <w:num w:numId="39">
    <w:abstractNumId w:val="39"/>
  </w:num>
  <w:num w:numId="40">
    <w:abstractNumId w:val="29"/>
  </w:num>
  <w:num w:numId="41">
    <w:abstractNumId w:val="36"/>
  </w:num>
  <w:num w:numId="42">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 Vermolen">
    <w15:presenceInfo w15:providerId="Windows Live" w15:userId="50ad0a61ea526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31"/>
    <w:rsid w:val="0000404E"/>
    <w:rsid w:val="0002004B"/>
    <w:rsid w:val="00043D98"/>
    <w:rsid w:val="00051D2C"/>
    <w:rsid w:val="0007301B"/>
    <w:rsid w:val="000867AD"/>
    <w:rsid w:val="000B35AC"/>
    <w:rsid w:val="000B74E2"/>
    <w:rsid w:val="000E63EA"/>
    <w:rsid w:val="000F026E"/>
    <w:rsid w:val="000F6BA3"/>
    <w:rsid w:val="00114BDA"/>
    <w:rsid w:val="00123657"/>
    <w:rsid w:val="001239FA"/>
    <w:rsid w:val="00145E67"/>
    <w:rsid w:val="00150BAB"/>
    <w:rsid w:val="00153805"/>
    <w:rsid w:val="00155599"/>
    <w:rsid w:val="001776DA"/>
    <w:rsid w:val="001C03CF"/>
    <w:rsid w:val="001C1CF6"/>
    <w:rsid w:val="001C1E86"/>
    <w:rsid w:val="001E3C63"/>
    <w:rsid w:val="001F3C91"/>
    <w:rsid w:val="00204C76"/>
    <w:rsid w:val="00227EC2"/>
    <w:rsid w:val="00227F40"/>
    <w:rsid w:val="00232201"/>
    <w:rsid w:val="00247323"/>
    <w:rsid w:val="00294FAB"/>
    <w:rsid w:val="002D54F5"/>
    <w:rsid w:val="002E28E7"/>
    <w:rsid w:val="003407AB"/>
    <w:rsid w:val="003530C5"/>
    <w:rsid w:val="00376421"/>
    <w:rsid w:val="00381B03"/>
    <w:rsid w:val="00397C01"/>
    <w:rsid w:val="003A3A3F"/>
    <w:rsid w:val="003B06FC"/>
    <w:rsid w:val="003B6D96"/>
    <w:rsid w:val="003C1E9C"/>
    <w:rsid w:val="00403FF2"/>
    <w:rsid w:val="0040487B"/>
    <w:rsid w:val="00420E46"/>
    <w:rsid w:val="004400EF"/>
    <w:rsid w:val="00447BE1"/>
    <w:rsid w:val="00461950"/>
    <w:rsid w:val="00466497"/>
    <w:rsid w:val="00470768"/>
    <w:rsid w:val="00470924"/>
    <w:rsid w:val="00472CF9"/>
    <w:rsid w:val="0048059B"/>
    <w:rsid w:val="00481556"/>
    <w:rsid w:val="00483100"/>
    <w:rsid w:val="004A1C90"/>
    <w:rsid w:val="004B14A3"/>
    <w:rsid w:val="004C3AD6"/>
    <w:rsid w:val="004E2EA2"/>
    <w:rsid w:val="004F12F4"/>
    <w:rsid w:val="004F51AA"/>
    <w:rsid w:val="00555923"/>
    <w:rsid w:val="0058272F"/>
    <w:rsid w:val="005A5BA5"/>
    <w:rsid w:val="005E04A2"/>
    <w:rsid w:val="005E42CD"/>
    <w:rsid w:val="00600A62"/>
    <w:rsid w:val="00611335"/>
    <w:rsid w:val="006325DA"/>
    <w:rsid w:val="00661C53"/>
    <w:rsid w:val="00661D9F"/>
    <w:rsid w:val="006B1308"/>
    <w:rsid w:val="006D2F31"/>
    <w:rsid w:val="006D3CEB"/>
    <w:rsid w:val="007066C4"/>
    <w:rsid w:val="00712354"/>
    <w:rsid w:val="00721131"/>
    <w:rsid w:val="007415F2"/>
    <w:rsid w:val="0075100A"/>
    <w:rsid w:val="00751A8E"/>
    <w:rsid w:val="007649BD"/>
    <w:rsid w:val="00782F94"/>
    <w:rsid w:val="00783677"/>
    <w:rsid w:val="00796093"/>
    <w:rsid w:val="00796C74"/>
    <w:rsid w:val="007B3EE6"/>
    <w:rsid w:val="007C4769"/>
    <w:rsid w:val="007D6073"/>
    <w:rsid w:val="007E794F"/>
    <w:rsid w:val="00821EC3"/>
    <w:rsid w:val="008323F6"/>
    <w:rsid w:val="008330FC"/>
    <w:rsid w:val="00837844"/>
    <w:rsid w:val="00867AF2"/>
    <w:rsid w:val="008830BD"/>
    <w:rsid w:val="00886C13"/>
    <w:rsid w:val="008A0A62"/>
    <w:rsid w:val="008A4FE3"/>
    <w:rsid w:val="008C0205"/>
    <w:rsid w:val="008C3B8C"/>
    <w:rsid w:val="008D628E"/>
    <w:rsid w:val="008E030F"/>
    <w:rsid w:val="00913C7C"/>
    <w:rsid w:val="009428FF"/>
    <w:rsid w:val="009515E0"/>
    <w:rsid w:val="0095512D"/>
    <w:rsid w:val="009663A9"/>
    <w:rsid w:val="00986D48"/>
    <w:rsid w:val="00990613"/>
    <w:rsid w:val="0099255B"/>
    <w:rsid w:val="009B47EE"/>
    <w:rsid w:val="009E00FA"/>
    <w:rsid w:val="009F13CA"/>
    <w:rsid w:val="00A059D9"/>
    <w:rsid w:val="00A11646"/>
    <w:rsid w:val="00A349B1"/>
    <w:rsid w:val="00A42243"/>
    <w:rsid w:val="00A566AB"/>
    <w:rsid w:val="00A6744B"/>
    <w:rsid w:val="00A8348C"/>
    <w:rsid w:val="00A93586"/>
    <w:rsid w:val="00A9451F"/>
    <w:rsid w:val="00AB3136"/>
    <w:rsid w:val="00AB5DCD"/>
    <w:rsid w:val="00AC4C95"/>
    <w:rsid w:val="00AF57D5"/>
    <w:rsid w:val="00AF7DB4"/>
    <w:rsid w:val="00AF7F27"/>
    <w:rsid w:val="00B03F5D"/>
    <w:rsid w:val="00B13148"/>
    <w:rsid w:val="00B231D6"/>
    <w:rsid w:val="00B54AF5"/>
    <w:rsid w:val="00B5698C"/>
    <w:rsid w:val="00BA1027"/>
    <w:rsid w:val="00BB0F11"/>
    <w:rsid w:val="00BC66C9"/>
    <w:rsid w:val="00BD7686"/>
    <w:rsid w:val="00BE69F4"/>
    <w:rsid w:val="00C1308F"/>
    <w:rsid w:val="00C13767"/>
    <w:rsid w:val="00C207E2"/>
    <w:rsid w:val="00C209F0"/>
    <w:rsid w:val="00C45D46"/>
    <w:rsid w:val="00C56CCE"/>
    <w:rsid w:val="00C74026"/>
    <w:rsid w:val="00C82321"/>
    <w:rsid w:val="00CC5626"/>
    <w:rsid w:val="00CE1532"/>
    <w:rsid w:val="00CE2686"/>
    <w:rsid w:val="00CF0B91"/>
    <w:rsid w:val="00D066A9"/>
    <w:rsid w:val="00D2736F"/>
    <w:rsid w:val="00D27397"/>
    <w:rsid w:val="00D31FA8"/>
    <w:rsid w:val="00D33468"/>
    <w:rsid w:val="00D44C4A"/>
    <w:rsid w:val="00D62A35"/>
    <w:rsid w:val="00D7274D"/>
    <w:rsid w:val="00DA4DF0"/>
    <w:rsid w:val="00DB1846"/>
    <w:rsid w:val="00DB2527"/>
    <w:rsid w:val="00DB6108"/>
    <w:rsid w:val="00DC2E56"/>
    <w:rsid w:val="00DC6246"/>
    <w:rsid w:val="00E049B8"/>
    <w:rsid w:val="00E077F5"/>
    <w:rsid w:val="00E2584A"/>
    <w:rsid w:val="00E26ADD"/>
    <w:rsid w:val="00E42EBA"/>
    <w:rsid w:val="00E478B3"/>
    <w:rsid w:val="00E56D6D"/>
    <w:rsid w:val="00E61B79"/>
    <w:rsid w:val="00E67F35"/>
    <w:rsid w:val="00E71AD7"/>
    <w:rsid w:val="00E81596"/>
    <w:rsid w:val="00E873C4"/>
    <w:rsid w:val="00EA1561"/>
    <w:rsid w:val="00EC786F"/>
    <w:rsid w:val="00EE6CCE"/>
    <w:rsid w:val="00F01320"/>
    <w:rsid w:val="00F04922"/>
    <w:rsid w:val="00F2463C"/>
    <w:rsid w:val="00F421F1"/>
    <w:rsid w:val="00F75D36"/>
    <w:rsid w:val="00F82D0F"/>
    <w:rsid w:val="00F8339E"/>
    <w:rsid w:val="00FA23DB"/>
    <w:rsid w:val="00FD2EA4"/>
    <w:rsid w:val="00FD7E8C"/>
    <w:rsid w:val="00FE74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BDB4CC"/>
  <w15:chartTrackingRefBased/>
  <w15:docId w15:val="{A204D1FB-CC14-422C-B648-B8B996E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pageBreakBefore/>
      <w:widowControl w:val="0"/>
      <w:numPr>
        <w:numId w:val="1"/>
      </w:numPr>
      <w:pBdr>
        <w:top w:val="single" w:sz="6" w:space="1" w:color="808080"/>
        <w:left w:val="single" w:sz="6" w:space="1" w:color="808080"/>
        <w:bottom w:val="single" w:sz="6" w:space="1" w:color="808080"/>
        <w:right w:val="single" w:sz="6" w:space="1" w:color="808080"/>
      </w:pBdr>
      <w:shd w:val="clear" w:color="808080" w:fill="808080"/>
      <w:spacing w:before="120" w:after="240"/>
      <w:jc w:val="both"/>
      <w:outlineLvl w:val="0"/>
    </w:pPr>
    <w:rPr>
      <w:rFonts w:ascii="Arial Black" w:hAnsi="Arial Black"/>
      <w:color w:val="FFFFFF"/>
      <w:kern w:val="28"/>
      <w:sz w:val="28"/>
    </w:rPr>
  </w:style>
  <w:style w:type="paragraph" w:styleId="Heading2">
    <w:name w:val="heading 2"/>
    <w:aliases w:val="H2"/>
    <w:basedOn w:val="Normal"/>
    <w:next w:val="Normal"/>
    <w:qFormat/>
    <w:pPr>
      <w:keepNext/>
      <w:numPr>
        <w:ilvl w:val="1"/>
        <w:numId w:val="1"/>
      </w:numPr>
      <w:jc w:val="both"/>
      <w:outlineLvl w:val="1"/>
    </w:pPr>
    <w:rPr>
      <w:rFonts w:ascii="Arial Black" w:hAnsi="Arial Black"/>
      <w:sz w:val="22"/>
    </w:rPr>
  </w:style>
  <w:style w:type="paragraph" w:styleId="Heading3">
    <w:name w:val="heading 3"/>
    <w:basedOn w:val="Normal"/>
    <w:next w:val="Normal"/>
    <w:qFormat/>
    <w:pPr>
      <w:keepNext/>
      <w:numPr>
        <w:ilvl w:val="2"/>
        <w:numId w:val="1"/>
      </w:numPr>
      <w:tabs>
        <w:tab w:val="left" w:pos="1418"/>
        <w:tab w:val="right" w:pos="9071"/>
      </w:tabs>
      <w:spacing w:after="120"/>
      <w:jc w:val="both"/>
      <w:outlineLvl w:val="2"/>
    </w:pPr>
    <w:rPr>
      <w:rFonts w:ascii="Arial Black" w:hAnsi="Arial Black"/>
      <w:i/>
    </w:rPr>
  </w:style>
  <w:style w:type="paragraph" w:styleId="Heading4">
    <w:name w:val="heading 4"/>
    <w:basedOn w:val="Normal"/>
    <w:next w:val="Normal"/>
    <w:qFormat/>
    <w:pPr>
      <w:keepNext/>
      <w:numPr>
        <w:ilvl w:val="3"/>
        <w:numId w:val="1"/>
      </w:numPr>
      <w:spacing w:before="240" w:after="60"/>
      <w:jc w:val="both"/>
      <w:outlineLvl w:val="3"/>
    </w:pPr>
    <w:rPr>
      <w:b/>
      <w:sz w:val="22"/>
    </w:rPr>
  </w:style>
  <w:style w:type="paragraph" w:styleId="Heading5">
    <w:name w:val="heading 5"/>
    <w:basedOn w:val="Normal"/>
    <w:next w:val="Normal"/>
    <w:qFormat/>
    <w:pPr>
      <w:numPr>
        <w:ilvl w:val="4"/>
        <w:numId w:val="1"/>
      </w:numPr>
      <w:spacing w:before="240" w:after="60"/>
      <w:jc w:val="both"/>
      <w:outlineLvl w:val="4"/>
    </w:pPr>
    <w:rPr>
      <w:sz w:val="22"/>
    </w:rPr>
  </w:style>
  <w:style w:type="paragraph" w:styleId="Heading6">
    <w:name w:val="heading 6"/>
    <w:basedOn w:val="Normal"/>
    <w:next w:val="Normal"/>
    <w:qFormat/>
    <w:pPr>
      <w:numPr>
        <w:ilvl w:val="5"/>
        <w:numId w:val="1"/>
      </w:numPr>
      <w:spacing w:before="240" w:after="60"/>
      <w:jc w:val="both"/>
      <w:outlineLvl w:val="5"/>
    </w:pPr>
    <w:rPr>
      <w:i/>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Verdana" w:hAnsi="Verdana"/>
      <w:b/>
      <w:sz w:val="36"/>
      <w:u w:val="single"/>
      <w:lang w:val="nl-NL"/>
    </w:rPr>
  </w:style>
  <w:style w:type="paragraph" w:styleId="TOC1">
    <w:name w:val="toc 1"/>
    <w:basedOn w:val="Normal"/>
    <w:next w:val="Normal"/>
    <w:autoRedefine/>
    <w:uiPriority w:val="39"/>
    <w:pPr>
      <w:framePr w:w="9525" w:hSpace="187" w:vSpace="187" w:wrap="around" w:vAnchor="text" w:hAnchor="page" w:x="1290" w:y="377"/>
      <w:tabs>
        <w:tab w:val="left" w:pos="180"/>
        <w:tab w:val="left" w:pos="1080"/>
        <w:tab w:val="right" w:leader="dot" w:pos="9540"/>
      </w:tabs>
      <w:spacing w:before="120" w:after="120"/>
      <w:ind w:left="720" w:hanging="540"/>
    </w:pPr>
    <w:rPr>
      <w:rFonts w:ascii="Verdana" w:hAnsi="Verdana"/>
      <w:b/>
      <w:caps/>
      <w:noProof/>
    </w:rPr>
  </w:style>
  <w:style w:type="paragraph" w:styleId="Subtitle">
    <w:name w:val="Subtitle"/>
    <w:basedOn w:val="Normal"/>
    <w:qFormat/>
    <w:pPr>
      <w:ind w:left="-900"/>
      <w:jc w:val="right"/>
    </w:pPr>
    <w:rPr>
      <w:rFonts w:ascii="Verdana" w:hAnsi="Verdana"/>
      <w:sz w:val="36"/>
    </w:rPr>
  </w:style>
  <w:style w:type="character" w:styleId="Hyperlink">
    <w:name w:val="Hyperlink"/>
    <w:uiPriority w:val="99"/>
    <w:rPr>
      <w:color w:val="0000FF"/>
      <w:u w:val="single"/>
    </w:rPr>
  </w:style>
  <w:style w:type="paragraph" w:styleId="TOC2">
    <w:name w:val="toc 2"/>
    <w:basedOn w:val="Normal"/>
    <w:next w:val="Normal"/>
    <w:autoRedefine/>
    <w:uiPriority w:val="39"/>
    <w:pPr>
      <w:ind w:left="200"/>
    </w:pPr>
  </w:style>
  <w:style w:type="paragraph" w:styleId="BodyTextIndent2">
    <w:name w:val="Body Text Indent 2"/>
    <w:basedOn w:val="Normal"/>
    <w:pPr>
      <w:ind w:left="1368"/>
    </w:pPr>
    <w:rPr>
      <w:sz w:val="22"/>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styleId="Strong">
    <w:name w:val="Strong"/>
    <w:qFormat/>
    <w:rPr>
      <w:b/>
    </w:rPr>
  </w:style>
  <w:style w:type="table" w:styleId="TableGrid">
    <w:name w:val="Table Grid"/>
    <w:basedOn w:val="TableNormal"/>
    <w:rsid w:val="00F2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207E2"/>
    <w:pPr>
      <w:numPr>
        <w:numId w:val="36"/>
      </w:numPr>
    </w:pPr>
  </w:style>
  <w:style w:type="character" w:styleId="CommentReference">
    <w:name w:val="annotation reference"/>
    <w:rsid w:val="00AB5DCD"/>
    <w:rPr>
      <w:sz w:val="16"/>
      <w:szCs w:val="16"/>
    </w:rPr>
  </w:style>
  <w:style w:type="paragraph" w:styleId="CommentText">
    <w:name w:val="annotation text"/>
    <w:basedOn w:val="Normal"/>
    <w:link w:val="CommentTextChar"/>
    <w:rsid w:val="00AB5DCD"/>
  </w:style>
  <w:style w:type="character" w:customStyle="1" w:styleId="CommentTextChar">
    <w:name w:val="Comment Text Char"/>
    <w:link w:val="CommentText"/>
    <w:rsid w:val="00AB5DCD"/>
    <w:rPr>
      <w:lang w:val="en-GB"/>
    </w:rPr>
  </w:style>
  <w:style w:type="paragraph" w:styleId="CommentSubject">
    <w:name w:val="annotation subject"/>
    <w:basedOn w:val="CommentText"/>
    <w:next w:val="CommentText"/>
    <w:link w:val="CommentSubjectChar"/>
    <w:rsid w:val="00AB5DCD"/>
    <w:rPr>
      <w:b/>
      <w:bCs/>
    </w:rPr>
  </w:style>
  <w:style w:type="character" w:customStyle="1" w:styleId="CommentSubjectChar">
    <w:name w:val="Comment Subject Char"/>
    <w:link w:val="CommentSubject"/>
    <w:rsid w:val="00AB5DCD"/>
    <w:rPr>
      <w:b/>
      <w:bCs/>
      <w:lang w:val="en-GB"/>
    </w:rPr>
  </w:style>
  <w:style w:type="paragraph" w:styleId="BalloonText">
    <w:name w:val="Balloon Text"/>
    <w:basedOn w:val="Normal"/>
    <w:link w:val="BalloonTextChar"/>
    <w:rsid w:val="00AB5DCD"/>
    <w:rPr>
      <w:rFonts w:ascii="Segoe UI" w:hAnsi="Segoe UI" w:cs="Segoe UI"/>
      <w:sz w:val="18"/>
      <w:szCs w:val="18"/>
    </w:rPr>
  </w:style>
  <w:style w:type="character" w:customStyle="1" w:styleId="BalloonTextChar">
    <w:name w:val="Balloon Text Char"/>
    <w:link w:val="BalloonText"/>
    <w:rsid w:val="00AB5DCD"/>
    <w:rPr>
      <w:rFonts w:ascii="Segoe UI" w:hAnsi="Segoe UI" w:cs="Segoe UI"/>
      <w:sz w:val="18"/>
      <w:szCs w:val="18"/>
      <w:lang w:val="en-GB"/>
    </w:rPr>
  </w:style>
  <w:style w:type="paragraph" w:styleId="TOCHeading">
    <w:name w:val="TOC Heading"/>
    <w:basedOn w:val="Heading1"/>
    <w:next w:val="Normal"/>
    <w:uiPriority w:val="39"/>
    <w:unhideWhenUsed/>
    <w:qFormat/>
    <w:rsid w:val="004F12F4"/>
    <w:pPr>
      <w:keepNext/>
      <w:keepLines/>
      <w:pageBreakBefore w:val="0"/>
      <w:widowControl/>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color w:val="2E74B5" w:themeColor="accent1" w:themeShade="BF"/>
      <w:kern w:val="0"/>
      <w:sz w:val="32"/>
      <w:szCs w:val="32"/>
      <w:lang w:val="en-US" w:eastAsia="en-US"/>
    </w:rPr>
  </w:style>
  <w:style w:type="paragraph" w:styleId="TOC3">
    <w:name w:val="toc 3"/>
    <w:basedOn w:val="Normal"/>
    <w:next w:val="Normal"/>
    <w:autoRedefine/>
    <w:uiPriority w:val="39"/>
    <w:rsid w:val="004F12F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2503">
      <w:bodyDiv w:val="1"/>
      <w:marLeft w:val="0"/>
      <w:marRight w:val="0"/>
      <w:marTop w:val="0"/>
      <w:marBottom w:val="0"/>
      <w:divBdr>
        <w:top w:val="none" w:sz="0" w:space="0" w:color="auto"/>
        <w:left w:val="none" w:sz="0" w:space="0" w:color="auto"/>
        <w:bottom w:val="none" w:sz="0" w:space="0" w:color="auto"/>
        <w:right w:val="none" w:sz="0" w:space="0" w:color="auto"/>
      </w:divBdr>
    </w:div>
    <w:div w:id="653685299">
      <w:bodyDiv w:val="1"/>
      <w:marLeft w:val="0"/>
      <w:marRight w:val="0"/>
      <w:marTop w:val="0"/>
      <w:marBottom w:val="0"/>
      <w:divBdr>
        <w:top w:val="none" w:sz="0" w:space="0" w:color="auto"/>
        <w:left w:val="none" w:sz="0" w:space="0" w:color="auto"/>
        <w:bottom w:val="none" w:sz="0" w:space="0" w:color="auto"/>
        <w:right w:val="none" w:sz="0" w:space="0" w:color="auto"/>
      </w:divBdr>
      <w:divsChild>
        <w:div w:id="69667405">
          <w:marLeft w:val="0"/>
          <w:marRight w:val="0"/>
          <w:marTop w:val="0"/>
          <w:marBottom w:val="0"/>
          <w:divBdr>
            <w:top w:val="none" w:sz="0" w:space="0" w:color="auto"/>
            <w:left w:val="none" w:sz="0" w:space="0" w:color="auto"/>
            <w:bottom w:val="none" w:sz="0" w:space="0" w:color="auto"/>
            <w:right w:val="none" w:sz="0" w:space="0" w:color="auto"/>
          </w:divBdr>
        </w:div>
        <w:div w:id="222524086">
          <w:marLeft w:val="0"/>
          <w:marRight w:val="0"/>
          <w:marTop w:val="0"/>
          <w:marBottom w:val="0"/>
          <w:divBdr>
            <w:top w:val="none" w:sz="0" w:space="0" w:color="auto"/>
            <w:left w:val="none" w:sz="0" w:space="0" w:color="auto"/>
            <w:bottom w:val="none" w:sz="0" w:space="0" w:color="auto"/>
            <w:right w:val="none" w:sz="0" w:space="0" w:color="auto"/>
          </w:divBdr>
        </w:div>
        <w:div w:id="1354842130">
          <w:marLeft w:val="0"/>
          <w:marRight w:val="0"/>
          <w:marTop w:val="0"/>
          <w:marBottom w:val="0"/>
          <w:divBdr>
            <w:top w:val="none" w:sz="0" w:space="0" w:color="auto"/>
            <w:left w:val="none" w:sz="0" w:space="0" w:color="auto"/>
            <w:bottom w:val="none" w:sz="0" w:space="0" w:color="auto"/>
            <w:right w:val="none" w:sz="0" w:space="0" w:color="auto"/>
          </w:divBdr>
        </w:div>
        <w:div w:id="1690327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E6C0C-E3A3-4899-B2D8-EB9A8CB1B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2793</Words>
  <Characters>13827</Characters>
  <Application>Microsoft Office Word</Application>
  <DocSecurity>0</DocSecurity>
  <Lines>601</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Virtual-Affairs</vt:lpstr>
      <vt:lpstr>Virtual-Affairs</vt:lpstr>
    </vt:vector>
  </TitlesOfParts>
  <Company>ron</Company>
  <LinksUpToDate>false</LinksUpToDate>
  <CharactersWithSpaces>16390</CharactersWithSpaces>
  <SharedDoc>false</SharedDoc>
  <HLinks>
    <vt:vector size="12" baseType="variant">
      <vt:variant>
        <vt:i4>131074</vt:i4>
      </vt:variant>
      <vt:variant>
        <vt:i4>45</vt:i4>
      </vt:variant>
      <vt:variant>
        <vt:i4>0</vt:i4>
      </vt:variant>
      <vt:variant>
        <vt:i4>5</vt:i4>
      </vt:variant>
      <vt:variant>
        <vt:lpwstr>http://www.hospikids.nl/</vt:lpwstr>
      </vt:variant>
      <vt:variant>
        <vt:lpwstr/>
      </vt:variant>
      <vt:variant>
        <vt:i4>131074</vt:i4>
      </vt:variant>
      <vt:variant>
        <vt:i4>42</vt:i4>
      </vt:variant>
      <vt:variant>
        <vt:i4>0</vt:i4>
      </vt:variant>
      <vt:variant>
        <vt:i4>5</vt:i4>
      </vt:variant>
      <vt:variant>
        <vt:lpwstr>http://www.hospikids.nl/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Approach: Hospikids setup</dc:title>
  <dc:subject/>
  <dc:creator>ron;Han Vermolen</dc:creator>
  <cp:keywords>HospiKids;plan of approach</cp:keywords>
  <cp:lastModifiedBy>Han Vermolen</cp:lastModifiedBy>
  <cp:revision>6</cp:revision>
  <cp:lastPrinted>2014-09-29T12:09:00Z</cp:lastPrinted>
  <dcterms:created xsi:type="dcterms:W3CDTF">2014-10-05T17:32:00Z</dcterms:created>
  <dcterms:modified xsi:type="dcterms:W3CDTF">2014-10-05T17:48:00Z</dcterms:modified>
</cp:coreProperties>
</file>